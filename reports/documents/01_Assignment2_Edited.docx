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28EEC" w14:textId="77777777" w:rsidR="00776C37" w:rsidRDefault="00776C37" w:rsidP="00776C37">
      <w:pPr>
        <w:jc w:val="right"/>
      </w:pPr>
      <w:r>
        <w:t>Alexandra Plassaras</w:t>
      </w:r>
    </w:p>
    <w:p w14:paraId="3581F955" w14:textId="77777777" w:rsidR="00776C37" w:rsidRDefault="00DB224B" w:rsidP="00776C37">
      <w:pPr>
        <w:jc w:val="right"/>
      </w:pPr>
      <w:r>
        <w:t>QMSS G5999</w:t>
      </w:r>
    </w:p>
    <w:p w14:paraId="5647069F" w14:textId="77777777" w:rsidR="003D2F16" w:rsidRDefault="00776C37" w:rsidP="00776C37">
      <w:pPr>
        <w:jc w:val="center"/>
      </w:pPr>
      <w:r>
        <w:t>Assignment 2 – Literature Review</w:t>
      </w:r>
    </w:p>
    <w:p w14:paraId="0EED4CE5" w14:textId="77777777" w:rsidR="00BA41FB" w:rsidRDefault="00BA41FB" w:rsidP="00BA41FB"/>
    <w:p w14:paraId="7CD777BE" w14:textId="77777777" w:rsidR="00BA41FB" w:rsidRPr="00D82FFB" w:rsidRDefault="00BA41FB" w:rsidP="00BA41FB">
      <w:pPr>
        <w:spacing w:line="480" w:lineRule="auto"/>
        <w:rPr>
          <w:rFonts w:ascii="Times New Roman" w:hAnsi="Times New Roman" w:cs="Times New Roman"/>
        </w:rPr>
      </w:pPr>
    </w:p>
    <w:p w14:paraId="7119AE4E" w14:textId="31AD8835" w:rsidR="00BA41FB" w:rsidRPr="00D82FFB" w:rsidRDefault="00BA41FB" w:rsidP="00BA41FB">
      <w:pPr>
        <w:spacing w:line="480" w:lineRule="auto"/>
        <w:ind w:firstLine="720"/>
        <w:rPr>
          <w:rFonts w:ascii="Times New Roman" w:hAnsi="Times New Roman" w:cs="Times New Roman"/>
        </w:rPr>
      </w:pPr>
      <w:r w:rsidRPr="00D82FFB">
        <w:rPr>
          <w:rFonts w:ascii="Times New Roman" w:hAnsi="Times New Roman" w:cs="Times New Roman"/>
        </w:rPr>
        <w:t xml:space="preserve">In recent years we have seen a new way to express ourselves in online and mobile communication. As of 2015,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have become the world’s fastest growing language in all forms of communications – social media, text messaging and variou</w:t>
      </w:r>
      <w:r>
        <w:rPr>
          <w:rFonts w:ascii="Times New Roman" w:hAnsi="Times New Roman" w:cs="Times New Roman"/>
        </w:rPr>
        <w:t xml:space="preserve">s messaging apps and even email </w:t>
      </w:r>
      <w:r w:rsidRPr="00D82FFB">
        <w:rPr>
          <w:rFonts w:ascii="Times New Roman" w:hAnsi="Times New Roman" w:cs="Times New Roman"/>
        </w:rPr>
        <w:t>(</w:t>
      </w:r>
      <w:proofErr w:type="spellStart"/>
      <w:r w:rsidR="00A05A0F" w:rsidRPr="00D82FFB">
        <w:rPr>
          <w:rFonts w:ascii="Times New Roman" w:eastAsia="Times New Roman" w:hAnsi="Times New Roman" w:cs="Times New Roman"/>
        </w:rPr>
        <w:t>Emogi</w:t>
      </w:r>
      <w:proofErr w:type="spellEnd"/>
      <w:r w:rsidR="00A05A0F" w:rsidRPr="00D82FFB">
        <w:rPr>
          <w:rFonts w:ascii="Times New Roman" w:eastAsia="Times New Roman" w:hAnsi="Times New Roman" w:cs="Times New Roman"/>
        </w:rPr>
        <w:t xml:space="preserve"> </w:t>
      </w:r>
      <w:r w:rsidRPr="00D82FFB">
        <w:rPr>
          <w:rFonts w:ascii="Times New Roman" w:eastAsia="Times New Roman" w:hAnsi="Times New Roman" w:cs="Times New Roman"/>
        </w:rPr>
        <w:t>Research Team, 2015</w:t>
      </w:r>
      <w:r w:rsidRPr="00D82FFB">
        <w:rPr>
          <w:rFonts w:ascii="Times New Roman" w:hAnsi="Times New Roman" w:cs="Times New Roman"/>
        </w:rPr>
        <w:t>)</w:t>
      </w:r>
      <w:r>
        <w:rPr>
          <w:rFonts w:ascii="Times New Roman" w:hAnsi="Times New Roman" w:cs="Times New Roman"/>
        </w:rPr>
        <w:t>.</w:t>
      </w:r>
      <w:r w:rsidRPr="00D82FFB">
        <w:rPr>
          <w:rFonts w:ascii="Times New Roman" w:hAnsi="Times New Roman" w:cs="Times New Roman"/>
        </w:rPr>
        <w:t xml:space="preserve">  A survey conducted by </w:t>
      </w:r>
      <w:proofErr w:type="spellStart"/>
      <w:r w:rsidRPr="00D82FFB">
        <w:rPr>
          <w:rFonts w:ascii="Times New Roman" w:hAnsi="Times New Roman" w:cs="Times New Roman"/>
        </w:rPr>
        <w:t>TalkTalk</w:t>
      </w:r>
      <w:proofErr w:type="spellEnd"/>
      <w:r w:rsidRPr="00D82FFB">
        <w:rPr>
          <w:rFonts w:ascii="Times New Roman" w:hAnsi="Times New Roman" w:cs="Times New Roman"/>
        </w:rPr>
        <w:t xml:space="preserve"> Mobile, a British mobile retailer, found that 72% of 18 to 25 year olds stated that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were easier to use to e</w:t>
      </w:r>
      <w:r>
        <w:rPr>
          <w:rFonts w:ascii="Times New Roman" w:hAnsi="Times New Roman" w:cs="Times New Roman"/>
        </w:rPr>
        <w:t>xpress their feelings than text</w:t>
      </w:r>
      <w:r w:rsidRPr="00D82FFB">
        <w:rPr>
          <w:rFonts w:ascii="Times New Roman" w:hAnsi="Times New Roman" w:cs="Times New Roman"/>
        </w:rPr>
        <w:t xml:space="preserve"> (</w:t>
      </w:r>
      <w:proofErr w:type="spellStart"/>
      <w:r w:rsidRPr="00D82FFB">
        <w:rPr>
          <w:rFonts w:ascii="Times New Roman" w:hAnsi="Times New Roman" w:cs="Times New Roman"/>
        </w:rPr>
        <w:t>Doble</w:t>
      </w:r>
      <w:proofErr w:type="spellEnd"/>
      <w:r w:rsidRPr="00D82FFB">
        <w:rPr>
          <w:rFonts w:ascii="Times New Roman" w:hAnsi="Times New Roman" w:cs="Times New Roman"/>
        </w:rPr>
        <w:t>, 2015)</w:t>
      </w:r>
      <w:r>
        <w:rPr>
          <w:rFonts w:ascii="Times New Roman" w:hAnsi="Times New Roman" w:cs="Times New Roman"/>
        </w:rPr>
        <w:t>.</w:t>
      </w:r>
      <w:r w:rsidRPr="00D82FFB">
        <w:rPr>
          <w:rFonts w:ascii="Times New Roman" w:hAnsi="Times New Roman" w:cs="Times New Roman"/>
        </w:rPr>
        <w:t xml:space="preserve"> Knapp and Hall </w:t>
      </w:r>
      <w:ins w:id="0" w:author="Anna Solow-Collins" w:date="2017-02-12T22:40:00Z">
        <w:r w:rsidR="00874851">
          <w:rPr>
            <w:rFonts w:ascii="Times New Roman" w:hAnsi="Times New Roman" w:cs="Times New Roman"/>
          </w:rPr>
          <w:t xml:space="preserve">claimed </w:t>
        </w:r>
      </w:ins>
      <w:del w:id="1" w:author="Anna Solow-Collins" w:date="2017-02-12T22:40:00Z">
        <w:r w:rsidRPr="00D82FFB" w:rsidDel="00874851">
          <w:rPr>
            <w:rFonts w:ascii="Times New Roman" w:hAnsi="Times New Roman" w:cs="Times New Roman"/>
          </w:rPr>
          <w:delText xml:space="preserve">made the claim </w:delText>
        </w:r>
      </w:del>
      <w:r w:rsidRPr="00D82FFB">
        <w:rPr>
          <w:rFonts w:ascii="Times New Roman" w:hAnsi="Times New Roman" w:cs="Times New Roman"/>
        </w:rPr>
        <w:t xml:space="preserve">that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w:t>
      </w:r>
      <w:del w:id="2" w:author="Anna Solow-Collins" w:date="2017-02-12T22:40:00Z">
        <w:r w:rsidRPr="00D82FFB" w:rsidDel="00874851">
          <w:rPr>
            <w:rFonts w:ascii="Times New Roman" w:hAnsi="Times New Roman" w:cs="Times New Roman"/>
          </w:rPr>
          <w:delText xml:space="preserve">which </w:delText>
        </w:r>
      </w:del>
      <w:r w:rsidRPr="00D82FFB">
        <w:rPr>
          <w:rFonts w:ascii="Times New Roman" w:hAnsi="Times New Roman" w:cs="Times New Roman"/>
        </w:rPr>
        <w:t xml:space="preserve">serve as nonverbal conversational cues </w:t>
      </w:r>
      <w:ins w:id="3" w:author="Anna Solow-Collins" w:date="2017-02-12T22:40:00Z">
        <w:r w:rsidR="00874851">
          <w:rPr>
            <w:rFonts w:ascii="Times New Roman" w:hAnsi="Times New Roman" w:cs="Times New Roman"/>
          </w:rPr>
          <w:t xml:space="preserve">to </w:t>
        </w:r>
      </w:ins>
      <w:r w:rsidRPr="00D82FFB">
        <w:rPr>
          <w:rFonts w:ascii="Times New Roman" w:hAnsi="Times New Roman" w:cs="Times New Roman"/>
        </w:rPr>
        <w:t>“help to communicate ideas, manage interactions and disambiguate meaning to improve the efficiency of the conversation” (2010)</w:t>
      </w:r>
      <w:r>
        <w:rPr>
          <w:rFonts w:ascii="Times New Roman" w:hAnsi="Times New Roman" w:cs="Times New Roman"/>
        </w:rPr>
        <w:t>.</w:t>
      </w:r>
      <w:ins w:id="4" w:author="Anna Solow-Collins" w:date="2017-02-12T22:41:00Z">
        <w:r w:rsidR="00874851">
          <w:rPr>
            <w:rFonts w:ascii="Times New Roman" w:hAnsi="Times New Roman" w:cs="Times New Roman"/>
          </w:rPr>
          <w:t xml:space="preserve"> Is there a general </w:t>
        </w:r>
      </w:ins>
      <w:ins w:id="5" w:author="Anna Solow-Collins" w:date="2017-02-12T22:42:00Z">
        <w:r w:rsidR="00874851">
          <w:rPr>
            <w:rFonts w:ascii="Times New Roman" w:hAnsi="Times New Roman" w:cs="Times New Roman"/>
          </w:rPr>
          <w:t>consensus or</w:t>
        </w:r>
      </w:ins>
      <w:ins w:id="6" w:author="Anna Solow-Collins" w:date="2017-02-12T22:41:00Z">
        <w:r w:rsidR="00874851">
          <w:rPr>
            <w:rFonts w:ascii="Times New Roman" w:hAnsi="Times New Roman" w:cs="Times New Roman"/>
          </w:rPr>
          <w:t xml:space="preserve"> </w:t>
        </w:r>
      </w:ins>
      <w:ins w:id="7" w:author="Anna Solow-Collins" w:date="2017-02-12T22:42:00Z">
        <w:r w:rsidR="00874851">
          <w:rPr>
            <w:rFonts w:ascii="Times New Roman" w:hAnsi="Times New Roman" w:cs="Times New Roman"/>
          </w:rPr>
          <w:t>a</w:t>
        </w:r>
      </w:ins>
      <w:ins w:id="8" w:author="Anna Solow-Collins" w:date="2017-02-12T22:41:00Z">
        <w:r w:rsidR="00874851">
          <w:rPr>
            <w:rFonts w:ascii="Times New Roman" w:hAnsi="Times New Roman" w:cs="Times New Roman"/>
          </w:rPr>
          <w:t>re there</w:t>
        </w:r>
      </w:ins>
      <w:ins w:id="9" w:author="Anna Solow-Collins" w:date="2017-02-12T22:42:00Z">
        <w:r w:rsidR="00874851">
          <w:rPr>
            <w:rFonts w:ascii="Times New Roman" w:hAnsi="Times New Roman" w:cs="Times New Roman"/>
          </w:rPr>
          <w:t xml:space="preserve"> any opposing theories</w:t>
        </w:r>
      </w:ins>
      <w:ins w:id="10" w:author="Anna Solow-Collins" w:date="2017-02-12T22:41:00Z">
        <w:r w:rsidR="00874851">
          <w:rPr>
            <w:rFonts w:ascii="Times New Roman" w:hAnsi="Times New Roman" w:cs="Times New Roman"/>
          </w:rPr>
          <w:t>?</w:t>
        </w:r>
      </w:ins>
    </w:p>
    <w:p w14:paraId="0140D0F7" w14:textId="7CBB23C7" w:rsidR="00BA41FB" w:rsidRPr="00D82FFB" w:rsidRDefault="00BA41FB" w:rsidP="00BA41FB">
      <w:pPr>
        <w:spacing w:line="480" w:lineRule="auto"/>
        <w:ind w:firstLine="720"/>
        <w:rPr>
          <w:rFonts w:ascii="Times New Roman" w:hAnsi="Times New Roman" w:cs="Times New Roman"/>
        </w:rPr>
      </w:pPr>
      <w:del w:id="11" w:author="Anna Solow-Collins" w:date="2017-02-12T22:43:00Z">
        <w:r w:rsidRPr="00D82FFB" w:rsidDel="00874851">
          <w:rPr>
            <w:rFonts w:ascii="Times New Roman" w:hAnsi="Times New Roman" w:cs="Times New Roman"/>
          </w:rPr>
          <w:delText xml:space="preserve">Since support for emoji became available to major mobile operating systems iOs and Android in the US in 2011 there has </w:delText>
        </w:r>
        <w:r w:rsidDel="00874851">
          <w:rPr>
            <w:rFonts w:ascii="Times New Roman" w:hAnsi="Times New Roman" w:cs="Times New Roman"/>
          </w:rPr>
          <w:delText>been an increase of emoji usage</w:delText>
        </w:r>
        <w:r w:rsidRPr="00D82FFB" w:rsidDel="00874851">
          <w:rPr>
            <w:rFonts w:ascii="Times New Roman" w:hAnsi="Times New Roman" w:cs="Times New Roman"/>
          </w:rPr>
          <w:delText xml:space="preserve"> (Grady, 2016)</w:delText>
        </w:r>
        <w:r w:rsidDel="00874851">
          <w:rPr>
            <w:rFonts w:ascii="Times New Roman" w:hAnsi="Times New Roman" w:cs="Times New Roman"/>
          </w:rPr>
          <w:delText>.</w:delText>
        </w:r>
        <w:r w:rsidRPr="00D82FFB" w:rsidDel="00874851">
          <w:rPr>
            <w:rStyle w:val="FootnoteReference"/>
            <w:rFonts w:ascii="Times New Roman" w:hAnsi="Times New Roman" w:cs="Times New Roman"/>
          </w:rPr>
          <w:delText xml:space="preserve"> </w:delText>
        </w:r>
      </w:del>
      <w:r w:rsidRPr="00D82FFB">
        <w:rPr>
          <w:rFonts w:ascii="Times New Roman" w:hAnsi="Times New Roman" w:cs="Times New Roman"/>
        </w:rPr>
        <w:t xml:space="preserve">Originally created for use in Japanese mobiles in the late 1990s, </w:t>
      </w:r>
      <w:ins w:id="12" w:author="Anna Solow-Collins" w:date="2017-02-12T22:43:00Z">
        <w:r w:rsidR="00874851" w:rsidRPr="00D82FFB">
          <w:rPr>
            <w:rFonts w:ascii="Times New Roman" w:hAnsi="Times New Roman" w:cs="Times New Roman"/>
          </w:rPr>
          <w:t xml:space="preserve">support for emoji became available to major mobile operating systems </w:t>
        </w:r>
        <w:proofErr w:type="spellStart"/>
        <w:r w:rsidR="00874851" w:rsidRPr="00D82FFB">
          <w:rPr>
            <w:rFonts w:ascii="Times New Roman" w:hAnsi="Times New Roman" w:cs="Times New Roman"/>
          </w:rPr>
          <w:t>iOs</w:t>
        </w:r>
        <w:proofErr w:type="spellEnd"/>
        <w:r w:rsidR="00874851" w:rsidRPr="00D82FFB">
          <w:rPr>
            <w:rFonts w:ascii="Times New Roman" w:hAnsi="Times New Roman" w:cs="Times New Roman"/>
          </w:rPr>
          <w:t xml:space="preserve"> and Android in the US in 2011</w:t>
        </w:r>
        <w:r w:rsidR="00874851">
          <w:rPr>
            <w:rFonts w:ascii="Times New Roman" w:hAnsi="Times New Roman" w:cs="Times New Roman"/>
          </w:rPr>
          <w:t xml:space="preserve"> </w:t>
        </w:r>
        <w:r w:rsidR="00874851" w:rsidRPr="00D82FFB">
          <w:rPr>
            <w:rFonts w:ascii="Times New Roman" w:hAnsi="Times New Roman" w:cs="Times New Roman"/>
          </w:rPr>
          <w:t>(Grady, 2016)</w:t>
        </w:r>
      </w:ins>
      <w:del w:id="13" w:author="Anna Solow-Collins" w:date="2017-02-12T22:43:00Z">
        <w:r w:rsidRPr="00D82FFB" w:rsidDel="00874851">
          <w:rPr>
            <w:rFonts w:ascii="Times New Roman" w:hAnsi="Times New Roman" w:cs="Times New Roman"/>
          </w:rPr>
          <w:delText>emojis have slowly made their way into mainstream communication</w:delText>
        </w:r>
      </w:del>
      <w:r w:rsidRPr="00D82FFB">
        <w:rPr>
          <w:rFonts w:ascii="Times New Roman" w:hAnsi="Times New Roman" w:cs="Times New Roman"/>
        </w:rPr>
        <w:t xml:space="preserve">. As of 2016, research had suggested that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have already taken over emoticons on social media most likely due to their flexibility in expressing not only facial expressions but food, religion, activ</w:t>
      </w:r>
      <w:r>
        <w:rPr>
          <w:rFonts w:ascii="Times New Roman" w:hAnsi="Times New Roman" w:cs="Times New Roman"/>
        </w:rPr>
        <w:t>ities and even various cultures</w:t>
      </w:r>
      <w:r w:rsidRPr="00D82FFB">
        <w:rPr>
          <w:rFonts w:ascii="Times New Roman" w:hAnsi="Times New Roman" w:cs="Times New Roman"/>
        </w:rPr>
        <w:t xml:space="preserve"> (Miller, </w:t>
      </w:r>
      <w:proofErr w:type="spellStart"/>
      <w:r w:rsidRPr="00D82FFB">
        <w:rPr>
          <w:rFonts w:ascii="Times New Roman" w:hAnsi="Times New Roman" w:cs="Times New Roman"/>
        </w:rPr>
        <w:t>Thebault-Spieker</w:t>
      </w:r>
      <w:proofErr w:type="spellEnd"/>
      <w:r w:rsidRPr="00D82FFB">
        <w:rPr>
          <w:rFonts w:ascii="Times New Roman" w:hAnsi="Times New Roman" w:cs="Times New Roman"/>
        </w:rPr>
        <w:t xml:space="preserve">, Chang, </w:t>
      </w:r>
      <w:proofErr w:type="spellStart"/>
      <w:r w:rsidRPr="00D82FFB">
        <w:rPr>
          <w:rFonts w:ascii="Times New Roman" w:hAnsi="Times New Roman" w:cs="Times New Roman"/>
        </w:rPr>
        <w:t>Terveen</w:t>
      </w:r>
      <w:proofErr w:type="spellEnd"/>
      <w:r w:rsidRPr="00D82FFB">
        <w:rPr>
          <w:rFonts w:ascii="Times New Roman" w:hAnsi="Times New Roman" w:cs="Times New Roman"/>
        </w:rPr>
        <w:t xml:space="preserve"> and Hecht, 2016)</w:t>
      </w:r>
      <w:r>
        <w:rPr>
          <w:rFonts w:ascii="Times New Roman" w:hAnsi="Times New Roman" w:cs="Times New Roman"/>
        </w:rPr>
        <w:t>.</w:t>
      </w:r>
    </w:p>
    <w:p w14:paraId="2E9D3320" w14:textId="19FC3E11" w:rsidR="00BA41FB" w:rsidRDefault="00BA41FB" w:rsidP="00BA41FB">
      <w:pPr>
        <w:spacing w:line="480" w:lineRule="auto"/>
        <w:ind w:firstLine="720"/>
        <w:rPr>
          <w:rFonts w:ascii="Times New Roman" w:hAnsi="Times New Roman" w:cs="Times New Roman"/>
        </w:rPr>
      </w:pPr>
      <w:r w:rsidRPr="00D82FFB">
        <w:rPr>
          <w:rFonts w:ascii="Times New Roman" w:hAnsi="Times New Roman" w:cs="Times New Roman"/>
        </w:rPr>
        <w:t xml:space="preserve">Prior to the widespread use of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emoticons were widely used to express feelings, moods and emotions. An emoticon is shorthand for a facial expression – such </w:t>
      </w:r>
      <w:proofErr w:type="gramStart"/>
      <w:r w:rsidRPr="00D82FFB">
        <w:rPr>
          <w:rFonts w:ascii="Times New Roman" w:hAnsi="Times New Roman" w:cs="Times New Roman"/>
        </w:rPr>
        <w:t>as :</w:t>
      </w:r>
      <w:proofErr w:type="gramEnd"/>
      <w:r w:rsidRPr="00D82FFB">
        <w:rPr>
          <w:rFonts w:ascii="Times New Roman" w:hAnsi="Times New Roman" w:cs="Times New Roman"/>
        </w:rPr>
        <w:t xml:space="preserve"> - ) or : - ( .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are emoticons on steroids – instead of using alphanumeric, punctuations and logic symbols (Walther and </w:t>
      </w:r>
      <w:proofErr w:type="spellStart"/>
      <w:r w:rsidRPr="00D82FFB">
        <w:rPr>
          <w:rFonts w:ascii="Times New Roman" w:hAnsi="Times New Roman" w:cs="Times New Roman"/>
        </w:rPr>
        <w:t>D’Addario</w:t>
      </w:r>
      <w:proofErr w:type="spellEnd"/>
      <w:r w:rsidRPr="00D82FFB">
        <w:rPr>
          <w:rFonts w:ascii="Times New Roman" w:hAnsi="Times New Roman" w:cs="Times New Roman"/>
        </w:rPr>
        <w:t xml:space="preserve">, 2003),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are graphic symbols that represent facial expression</w:t>
      </w:r>
      <w:r>
        <w:rPr>
          <w:rFonts w:ascii="Times New Roman" w:hAnsi="Times New Roman" w:cs="Times New Roman"/>
        </w:rPr>
        <w:t>s as well as concepts and ideas</w:t>
      </w:r>
      <w:r w:rsidRPr="00D82FFB">
        <w:rPr>
          <w:rFonts w:ascii="Times New Roman" w:hAnsi="Times New Roman" w:cs="Times New Roman"/>
        </w:rPr>
        <w:t xml:space="preserve"> (</w:t>
      </w:r>
      <w:r w:rsidRPr="00D82FFB">
        <w:rPr>
          <w:rFonts w:ascii="Times New Roman" w:eastAsia="Times New Roman" w:hAnsi="Times New Roman" w:cs="Times New Roman"/>
          <w:color w:val="333333"/>
          <w:shd w:val="clear" w:color="auto" w:fill="FFFFFF"/>
        </w:rPr>
        <w:t xml:space="preserve">Novak, </w:t>
      </w:r>
      <w:proofErr w:type="spellStart"/>
      <w:r w:rsidRPr="00D82FFB">
        <w:rPr>
          <w:rFonts w:ascii="Times New Roman" w:eastAsia="Times New Roman" w:hAnsi="Times New Roman" w:cs="Times New Roman"/>
          <w:color w:val="333333"/>
          <w:shd w:val="clear" w:color="auto" w:fill="FFFFFF"/>
        </w:rPr>
        <w:lastRenderedPageBreak/>
        <w:t>Smailović</w:t>
      </w:r>
      <w:proofErr w:type="spellEnd"/>
      <w:r w:rsidRPr="00D82FFB">
        <w:rPr>
          <w:rFonts w:ascii="Times New Roman" w:eastAsia="Times New Roman" w:hAnsi="Times New Roman" w:cs="Times New Roman"/>
          <w:color w:val="333333"/>
          <w:shd w:val="clear" w:color="auto" w:fill="FFFFFF"/>
        </w:rPr>
        <w:t xml:space="preserve">, </w:t>
      </w:r>
      <w:proofErr w:type="spellStart"/>
      <w:r w:rsidRPr="00D82FFB">
        <w:rPr>
          <w:rFonts w:ascii="Times New Roman" w:eastAsia="Times New Roman" w:hAnsi="Times New Roman" w:cs="Times New Roman"/>
          <w:color w:val="333333"/>
          <w:shd w:val="clear" w:color="auto" w:fill="FFFFFF"/>
        </w:rPr>
        <w:t>Sluban</w:t>
      </w:r>
      <w:proofErr w:type="spellEnd"/>
      <w:r w:rsidRPr="00D82FFB">
        <w:rPr>
          <w:rFonts w:ascii="Times New Roman" w:eastAsia="Times New Roman" w:hAnsi="Times New Roman" w:cs="Times New Roman"/>
          <w:color w:val="333333"/>
          <w:shd w:val="clear" w:color="auto" w:fill="FFFFFF"/>
        </w:rPr>
        <w:t xml:space="preserve"> and </w:t>
      </w:r>
      <w:proofErr w:type="spellStart"/>
      <w:r w:rsidRPr="00D82FFB">
        <w:rPr>
          <w:rFonts w:ascii="Times New Roman" w:eastAsia="Times New Roman" w:hAnsi="Times New Roman" w:cs="Times New Roman"/>
          <w:color w:val="333333"/>
          <w:shd w:val="clear" w:color="auto" w:fill="FFFFFF"/>
        </w:rPr>
        <w:t>Mozetič</w:t>
      </w:r>
      <w:proofErr w:type="spellEnd"/>
      <w:r w:rsidRPr="00D82FFB">
        <w:rPr>
          <w:rFonts w:ascii="Times New Roman" w:eastAsia="Times New Roman" w:hAnsi="Times New Roman" w:cs="Times New Roman"/>
          <w:color w:val="333333"/>
          <w:shd w:val="clear" w:color="auto" w:fill="FFFFFF"/>
        </w:rPr>
        <w:t>, 2015</w:t>
      </w:r>
      <w:r w:rsidRPr="00D82FFB">
        <w:rPr>
          <w:rFonts w:ascii="Times New Roman" w:hAnsi="Times New Roman" w:cs="Times New Roman"/>
        </w:rPr>
        <w:t>)</w:t>
      </w:r>
      <w:r>
        <w:rPr>
          <w:rFonts w:ascii="Times New Roman" w:hAnsi="Times New Roman" w:cs="Times New Roman"/>
        </w:rPr>
        <w:t xml:space="preserve"> such </w:t>
      </w:r>
      <w:commentRangeStart w:id="14"/>
      <w:r>
        <w:rPr>
          <w:rFonts w:ascii="Times New Roman" w:hAnsi="Times New Roman" w:cs="Times New Roman"/>
        </w:rPr>
        <w:t xml:space="preserve">as </w:t>
      </w:r>
      <w:commentRangeEnd w:id="14"/>
      <w:r w:rsidR="0004641E">
        <w:rPr>
          <w:rStyle w:val="CommentReference"/>
        </w:rPr>
        <w:commentReference w:id="14"/>
      </w:r>
      <w:r w:rsidRPr="00D82FFB">
        <w:rPr>
          <w:rFonts w:ascii="Times New Roman" w:hAnsi="Times New Roman" w:cs="Times New Roman"/>
          <w:noProof/>
        </w:rPr>
        <w:drawing>
          <wp:inline distT="0" distB="0" distL="0" distR="0" wp14:anchorId="611BE215" wp14:editId="72016E80">
            <wp:extent cx="681567" cy="203944"/>
            <wp:effectExtent l="0" t="0" r="4445" b="0"/>
            <wp:docPr id="7" name="Picture 7" descr="Macintosh HD:Users:alexandraplassaras:Desktop:Screen Shot 2016-12-02 at 9.42.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xandraplassaras:Desktop:Screen Shot 2016-12-02 at 9.42.4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669" cy="203975"/>
                    </a:xfrm>
                    <a:prstGeom prst="rect">
                      <a:avLst/>
                    </a:prstGeom>
                    <a:noFill/>
                    <a:ln>
                      <a:noFill/>
                    </a:ln>
                  </pic:spPr>
                </pic:pic>
              </a:graphicData>
            </a:graphic>
          </wp:inline>
        </w:drawing>
      </w:r>
      <w:r w:rsidRPr="00D82FFB">
        <w:rPr>
          <w:rFonts w:ascii="Times New Roman" w:hAnsi="Times New Roman" w:cs="Times New Roman"/>
        </w:rPr>
        <w:t>and</w:t>
      </w:r>
      <w:r w:rsidRPr="00D82FFB">
        <w:rPr>
          <w:rFonts w:ascii="Times New Roman" w:hAnsi="Times New Roman" w:cs="Times New Roman"/>
          <w:noProof/>
        </w:rPr>
        <w:drawing>
          <wp:inline distT="0" distB="0" distL="0" distR="0" wp14:anchorId="44474E17" wp14:editId="52CBF139">
            <wp:extent cx="347133" cy="195034"/>
            <wp:effectExtent l="0" t="0" r="8890" b="8255"/>
            <wp:docPr id="8" name="Picture 8" descr="Macintosh HD:Users:alexandraplassaras:Desktop:Screen Shot 2016-12-02 at 9.42.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lexandraplassaras:Desktop:Screen Shot 2016-12-02 at 9.42.5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133" cy="195034"/>
                    </a:xfrm>
                    <a:prstGeom prst="rect">
                      <a:avLst/>
                    </a:prstGeom>
                    <a:noFill/>
                    <a:ln>
                      <a:noFill/>
                    </a:ln>
                  </pic:spPr>
                </pic:pic>
              </a:graphicData>
            </a:graphic>
          </wp:inline>
        </w:drawing>
      </w:r>
      <w:r>
        <w:rPr>
          <w:rFonts w:ascii="Times New Roman" w:hAnsi="Times New Roman" w:cs="Times New Roman"/>
        </w:rPr>
        <w:t>.</w:t>
      </w:r>
      <w:r w:rsidRPr="00D82FFB">
        <w:rPr>
          <w:rFonts w:ascii="Times New Roman" w:hAnsi="Times New Roman" w:cs="Times New Roman"/>
        </w:rPr>
        <w:t xml:space="preserve"> Prior to the introduction of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it was not possible to convey ‘wine glass’ or ‘Sweden’ using emoticons</w:t>
      </w:r>
      <w:ins w:id="15" w:author="Anna Solow-Collins" w:date="2017-02-12T22:48:00Z">
        <w:r w:rsidR="0004641E">
          <w:rPr>
            <w:rFonts w:ascii="Times New Roman" w:hAnsi="Times New Roman" w:cs="Times New Roman"/>
          </w:rPr>
          <w:t xml:space="preserve">, now there exists </w:t>
        </w:r>
      </w:ins>
      <w:ins w:id="16" w:author="Anna Solow-Collins" w:date="2017-02-12T22:49:00Z">
        <w:r w:rsidR="0004641E">
          <w:rPr>
            <w:rFonts w:ascii="Apple Color Emoji" w:hAnsi="Apple Color Emoji" w:cs="Apple Color Emoji"/>
          </w:rPr>
          <w:t>🍷</w:t>
        </w:r>
      </w:ins>
      <w:ins w:id="17" w:author="Anna Solow-Collins" w:date="2017-02-12T22:50:00Z">
        <w:r w:rsidR="0004641E">
          <w:rPr>
            <w:rFonts w:ascii="Calibri" w:hAnsi="Calibri" w:cs="Calibri"/>
          </w:rPr>
          <w:t xml:space="preserve">and </w:t>
        </w:r>
        <w:r w:rsidR="0004641E">
          <w:rPr>
            <w:rFonts w:ascii="Apple Color Emoji" w:hAnsi="Apple Color Emoji" w:cs="Apple Color Emoji"/>
          </w:rPr>
          <w:t>🇸🇪</w:t>
        </w:r>
      </w:ins>
      <w:r w:rsidRPr="00D82FFB">
        <w:rPr>
          <w:rFonts w:ascii="Times New Roman" w:hAnsi="Times New Roman" w:cs="Times New Roman"/>
        </w:rPr>
        <w:t xml:space="preserve">. Now however, actions, religions, cultures, animals and plants can all be expressed using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Given the </w:t>
      </w:r>
      <w:del w:id="18" w:author="Anna Solow-Collins" w:date="2017-02-12T22:51:00Z">
        <w:r w:rsidRPr="00D82FFB" w:rsidDel="0004641E">
          <w:rPr>
            <w:rFonts w:ascii="Times New Roman" w:hAnsi="Times New Roman" w:cs="Times New Roman"/>
          </w:rPr>
          <w:delText xml:space="preserve">newfound </w:delText>
        </w:r>
      </w:del>
      <w:r w:rsidRPr="00D82FFB">
        <w:rPr>
          <w:rFonts w:ascii="Times New Roman" w:hAnsi="Times New Roman" w:cs="Times New Roman"/>
        </w:rPr>
        <w:t xml:space="preserve">prevalence of emoji in our </w:t>
      </w:r>
      <w:ins w:id="19" w:author="Anna Solow-Collins" w:date="2017-02-12T22:51:00Z">
        <w:r w:rsidR="0004641E">
          <w:rPr>
            <w:rFonts w:ascii="Times New Roman" w:hAnsi="Times New Roman" w:cs="Times New Roman"/>
          </w:rPr>
          <w:t xml:space="preserve">daily </w:t>
        </w:r>
      </w:ins>
      <w:del w:id="20" w:author="Anna Solow-Collins" w:date="2017-02-12T22:51:00Z">
        <w:r w:rsidRPr="00D82FFB" w:rsidDel="0004641E">
          <w:rPr>
            <w:rFonts w:ascii="Times New Roman" w:hAnsi="Times New Roman" w:cs="Times New Roman"/>
          </w:rPr>
          <w:delText xml:space="preserve">every day </w:delText>
        </w:r>
      </w:del>
      <w:r w:rsidRPr="00D82FFB">
        <w:rPr>
          <w:rFonts w:ascii="Times New Roman" w:hAnsi="Times New Roman" w:cs="Times New Roman"/>
        </w:rPr>
        <w:t xml:space="preserve">communication, the focus of this </w:t>
      </w:r>
      <w:del w:id="21" w:author="Anna Solow-Collins" w:date="2017-02-12T22:51:00Z">
        <w:r w:rsidRPr="00D82FFB" w:rsidDel="0004641E">
          <w:rPr>
            <w:rFonts w:ascii="Times New Roman" w:hAnsi="Times New Roman" w:cs="Times New Roman"/>
          </w:rPr>
          <w:delText xml:space="preserve">paper </w:delText>
        </w:r>
      </w:del>
      <w:ins w:id="22" w:author="Anna Solow-Collins" w:date="2017-02-12T22:51:00Z">
        <w:r w:rsidR="0004641E">
          <w:rPr>
            <w:rFonts w:ascii="Times New Roman" w:hAnsi="Times New Roman" w:cs="Times New Roman"/>
          </w:rPr>
          <w:t>research</w:t>
        </w:r>
        <w:r w:rsidR="0004641E" w:rsidRPr="00D82FFB">
          <w:rPr>
            <w:rFonts w:ascii="Times New Roman" w:hAnsi="Times New Roman" w:cs="Times New Roman"/>
          </w:rPr>
          <w:t xml:space="preserve"> </w:t>
        </w:r>
      </w:ins>
      <w:r w:rsidRPr="00D82FFB">
        <w:rPr>
          <w:rFonts w:ascii="Times New Roman" w:hAnsi="Times New Roman" w:cs="Times New Roman"/>
        </w:rPr>
        <w:t xml:space="preserve">is to explore the sentiments that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attempt to convey using sentiment analysis of Twitter data</w:t>
      </w:r>
      <w:r w:rsidR="00870EC6">
        <w:rPr>
          <w:rFonts w:ascii="Times New Roman" w:hAnsi="Times New Roman" w:cs="Times New Roman"/>
        </w:rPr>
        <w:t xml:space="preserve"> and comparing the results with sentiment analysis </w:t>
      </w:r>
      <w:ins w:id="23" w:author="Anna Solow-Collins" w:date="2017-02-12T22:52:00Z">
        <w:r w:rsidR="0004641E">
          <w:rPr>
            <w:rFonts w:ascii="Times New Roman" w:hAnsi="Times New Roman" w:cs="Times New Roman"/>
          </w:rPr>
          <w:t>of</w:t>
        </w:r>
      </w:ins>
      <w:del w:id="24" w:author="Anna Solow-Collins" w:date="2017-02-12T22:52:00Z">
        <w:r w:rsidR="00870EC6" w:rsidDel="0004641E">
          <w:rPr>
            <w:rFonts w:ascii="Times New Roman" w:hAnsi="Times New Roman" w:cs="Times New Roman"/>
          </w:rPr>
          <w:delText>on</w:delText>
        </w:r>
      </w:del>
      <w:r w:rsidR="00870EC6">
        <w:rPr>
          <w:rFonts w:ascii="Times New Roman" w:hAnsi="Times New Roman" w:cs="Times New Roman"/>
        </w:rPr>
        <w:t xml:space="preserve"> the </w:t>
      </w:r>
      <w:commentRangeStart w:id="25"/>
      <w:r w:rsidR="00870EC6">
        <w:rPr>
          <w:rFonts w:ascii="Times New Roman" w:hAnsi="Times New Roman" w:cs="Times New Roman"/>
        </w:rPr>
        <w:t>Tweet’s</w:t>
      </w:r>
      <w:commentRangeEnd w:id="25"/>
      <w:r w:rsidR="0004641E">
        <w:rPr>
          <w:rStyle w:val="CommentReference"/>
        </w:rPr>
        <w:commentReference w:id="25"/>
      </w:r>
      <w:r w:rsidR="00870EC6">
        <w:rPr>
          <w:rFonts w:ascii="Times New Roman" w:hAnsi="Times New Roman" w:cs="Times New Roman"/>
        </w:rPr>
        <w:t xml:space="preserve"> text</w:t>
      </w:r>
      <w:r w:rsidRPr="00D82FFB">
        <w:rPr>
          <w:rFonts w:ascii="Times New Roman" w:hAnsi="Times New Roman" w:cs="Times New Roman"/>
        </w:rPr>
        <w:t xml:space="preserve">. </w:t>
      </w:r>
    </w:p>
    <w:p w14:paraId="675BC716" w14:textId="1561F412" w:rsidR="00BA41FB" w:rsidRPr="00D82FFB" w:rsidRDefault="00BA41FB" w:rsidP="00BA41FB">
      <w:pPr>
        <w:spacing w:line="480" w:lineRule="auto"/>
        <w:ind w:firstLine="720"/>
        <w:rPr>
          <w:rFonts w:ascii="Times New Roman" w:hAnsi="Times New Roman" w:cs="Times New Roman"/>
        </w:rPr>
      </w:pPr>
      <w:r w:rsidRPr="00D82FFB">
        <w:rPr>
          <w:rFonts w:ascii="Times New Roman" w:hAnsi="Times New Roman" w:cs="Times New Roman"/>
        </w:rPr>
        <w:t xml:space="preserve">Much research has been done on text sentiment analysis ranging from subjectivity </w:t>
      </w:r>
      <w:r>
        <w:rPr>
          <w:rFonts w:ascii="Times New Roman" w:hAnsi="Times New Roman" w:cs="Times New Roman"/>
        </w:rPr>
        <w:t>in</w:t>
      </w:r>
      <w:r w:rsidRPr="00D82FFB">
        <w:rPr>
          <w:rFonts w:ascii="Times New Roman" w:hAnsi="Times New Roman" w:cs="Times New Roman"/>
        </w:rPr>
        <w:t xml:space="preserve"> sentiment analysis (Liu, 2010) to detecting sarcasm in sentiment analysis (Maynard and Greenwood, </w:t>
      </w:r>
      <w:proofErr w:type="spellStart"/>
      <w:r w:rsidRPr="00D82FFB">
        <w:rPr>
          <w:rFonts w:ascii="Times New Roman" w:hAnsi="Times New Roman" w:cs="Times New Roman"/>
        </w:rPr>
        <w:t>n.d.</w:t>
      </w:r>
      <w:proofErr w:type="spellEnd"/>
      <w:r w:rsidRPr="00D82FFB">
        <w:rPr>
          <w:rFonts w:ascii="Times New Roman" w:hAnsi="Times New Roman" w:cs="Times New Roman"/>
        </w:rPr>
        <w:t xml:space="preserve">). As the focus of this study is on emoji sentiment analysis and how it compares to text sentiment analysis, the majority of this section will focus on previous research done concerning understanding emoji. Given that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were introduced to Americans in 2011 on a large scale when </w:t>
      </w:r>
      <w:commentRangeStart w:id="26"/>
      <w:r w:rsidRPr="00D82FFB">
        <w:rPr>
          <w:rFonts w:ascii="Times New Roman" w:hAnsi="Times New Roman" w:cs="Times New Roman"/>
        </w:rPr>
        <w:t>Apple</w:t>
      </w:r>
      <w:commentRangeEnd w:id="26"/>
      <w:r w:rsidR="007B31EB">
        <w:rPr>
          <w:rStyle w:val="CommentReference"/>
        </w:rPr>
        <w:commentReference w:id="26"/>
      </w:r>
      <w:r w:rsidRPr="00D82FFB">
        <w:rPr>
          <w:rFonts w:ascii="Times New Roman" w:hAnsi="Times New Roman" w:cs="Times New Roman"/>
        </w:rPr>
        <w:t xml:space="preserve">, existing studies </w:t>
      </w:r>
      <w:del w:id="27" w:author="Anna Solow-Collins" w:date="2017-02-12T22:54:00Z">
        <w:r w:rsidRPr="00D82FFB" w:rsidDel="007B31EB">
          <w:rPr>
            <w:rFonts w:ascii="Times New Roman" w:hAnsi="Times New Roman" w:cs="Times New Roman"/>
          </w:rPr>
          <w:delText xml:space="preserve">primarily </w:delText>
        </w:r>
      </w:del>
      <w:r w:rsidRPr="00D82FFB">
        <w:rPr>
          <w:rFonts w:ascii="Times New Roman" w:hAnsi="Times New Roman" w:cs="Times New Roman"/>
        </w:rPr>
        <w:t xml:space="preserve">on emoji are quite limited. Additionally as Lu </w:t>
      </w:r>
      <w:r w:rsidRPr="00D82FFB">
        <w:rPr>
          <w:rFonts w:ascii="Times New Roman" w:hAnsi="Times New Roman" w:cs="Times New Roman"/>
          <w:i/>
        </w:rPr>
        <w:t xml:space="preserve">et al. </w:t>
      </w:r>
      <w:r w:rsidRPr="00D82FFB">
        <w:rPr>
          <w:rFonts w:ascii="Times New Roman" w:hAnsi="Times New Roman" w:cs="Times New Roman"/>
        </w:rPr>
        <w:t>mentions, it is harder to come across large data sets of emoji usage</w:t>
      </w:r>
      <w:r w:rsidRPr="00D82FFB">
        <w:rPr>
          <w:rStyle w:val="FootnoteReference"/>
          <w:rFonts w:ascii="Times New Roman" w:hAnsi="Times New Roman" w:cs="Times New Roman"/>
        </w:rPr>
        <w:t xml:space="preserve"> </w:t>
      </w:r>
      <w:r w:rsidRPr="00D82FFB">
        <w:rPr>
          <w:rFonts w:ascii="Times New Roman" w:hAnsi="Times New Roman" w:cs="Times New Roman"/>
        </w:rPr>
        <w:t>(2016)</w:t>
      </w:r>
      <w:r>
        <w:rPr>
          <w:rFonts w:ascii="Times New Roman" w:hAnsi="Times New Roman" w:cs="Times New Roman"/>
        </w:rPr>
        <w:t xml:space="preserve">. </w:t>
      </w:r>
    </w:p>
    <w:p w14:paraId="46F18177" w14:textId="2B905929" w:rsidR="00BA41FB" w:rsidRPr="00D82FFB" w:rsidRDefault="00BA41FB" w:rsidP="00BA41FB">
      <w:pPr>
        <w:spacing w:line="480" w:lineRule="auto"/>
        <w:ind w:firstLine="720"/>
        <w:rPr>
          <w:rFonts w:ascii="Times New Roman" w:hAnsi="Times New Roman" w:cs="Times New Roman"/>
        </w:rPr>
      </w:pPr>
      <w:r w:rsidRPr="00D82FFB">
        <w:rPr>
          <w:rFonts w:ascii="Times New Roman" w:hAnsi="Times New Roman" w:cs="Times New Roman"/>
        </w:rPr>
        <w:t>The research uncovered so far includes a global analysi</w:t>
      </w:r>
      <w:r>
        <w:rPr>
          <w:rFonts w:ascii="Times New Roman" w:hAnsi="Times New Roman" w:cs="Times New Roman"/>
        </w:rPr>
        <w:t xml:space="preserve">s of emoji used on smartphones </w:t>
      </w:r>
      <w:r w:rsidRPr="00D82FFB">
        <w:rPr>
          <w:rFonts w:ascii="Times New Roman" w:hAnsi="Times New Roman" w:cs="Times New Roman"/>
        </w:rPr>
        <w:t xml:space="preserve">via the </w:t>
      </w:r>
      <w:proofErr w:type="spellStart"/>
      <w:r w:rsidRPr="00D82FFB">
        <w:rPr>
          <w:rFonts w:ascii="Times New Roman" w:hAnsi="Times New Roman" w:cs="Times New Roman"/>
        </w:rPr>
        <w:t>Kika</w:t>
      </w:r>
      <w:proofErr w:type="spellEnd"/>
      <w:r w:rsidRPr="00D82FFB">
        <w:rPr>
          <w:rFonts w:ascii="Times New Roman" w:hAnsi="Times New Roman" w:cs="Times New Roman"/>
        </w:rPr>
        <w:t xml:space="preserve"> Emoji keyboard, one of the most popular third party k</w:t>
      </w:r>
      <w:r>
        <w:rPr>
          <w:rFonts w:ascii="Times New Roman" w:hAnsi="Times New Roman" w:cs="Times New Roman"/>
        </w:rPr>
        <w:t>eyboards on Android smartphones</w:t>
      </w:r>
      <w:r w:rsidRPr="00D82FFB">
        <w:rPr>
          <w:rFonts w:ascii="Times New Roman" w:hAnsi="Times New Roman" w:cs="Times New Roman"/>
        </w:rPr>
        <w:t xml:space="preserve"> (Lu, Ai, Liu, Li, Wang, Huang and Mei, 2016)</w:t>
      </w:r>
      <w:r>
        <w:rPr>
          <w:rFonts w:ascii="Times New Roman" w:hAnsi="Times New Roman" w:cs="Times New Roman"/>
        </w:rPr>
        <w:t>.</w:t>
      </w:r>
      <w:r w:rsidRPr="00D82FFB">
        <w:rPr>
          <w:rFonts w:ascii="Times New Roman" w:hAnsi="Times New Roman" w:cs="Times New Roman"/>
        </w:rPr>
        <w:t xml:space="preserve"> This study looked at over 400 million emoji-contained messages from users in 212 different countries and showed that there is a </w:t>
      </w:r>
      <w:ins w:id="28" w:author="Anna Solow-Collins" w:date="2017-02-12T22:55:00Z">
        <w:r w:rsidR="006E6DAB">
          <w:rPr>
            <w:rFonts w:ascii="Times New Roman" w:hAnsi="Times New Roman" w:cs="Times New Roman"/>
          </w:rPr>
          <w:t xml:space="preserve">significant? </w:t>
        </w:r>
      </w:ins>
      <w:r w:rsidRPr="00D82FFB">
        <w:rPr>
          <w:rFonts w:ascii="Times New Roman" w:hAnsi="Times New Roman" w:cs="Times New Roman"/>
        </w:rPr>
        <w:t xml:space="preserve">difference in emoji usage based on country and region. Another study looked at how people interpret different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as well as the sam</w:t>
      </w:r>
      <w:r>
        <w:rPr>
          <w:rFonts w:ascii="Times New Roman" w:hAnsi="Times New Roman" w:cs="Times New Roman"/>
        </w:rPr>
        <w:t xml:space="preserve">e </w:t>
      </w:r>
      <w:proofErr w:type="spellStart"/>
      <w:r>
        <w:rPr>
          <w:rFonts w:ascii="Times New Roman" w:hAnsi="Times New Roman" w:cs="Times New Roman"/>
        </w:rPr>
        <w:t>emojis</w:t>
      </w:r>
      <w:proofErr w:type="spellEnd"/>
      <w:r>
        <w:rPr>
          <w:rFonts w:ascii="Times New Roman" w:hAnsi="Times New Roman" w:cs="Times New Roman"/>
        </w:rPr>
        <w:t xml:space="preserve"> on different platforms</w:t>
      </w:r>
      <w:r w:rsidRPr="00D82FFB">
        <w:rPr>
          <w:rFonts w:ascii="Times New Roman" w:hAnsi="Times New Roman" w:cs="Times New Roman"/>
        </w:rPr>
        <w:t xml:space="preserve"> (</w:t>
      </w:r>
      <w:proofErr w:type="spellStart"/>
      <w:r w:rsidRPr="00D82FFB">
        <w:rPr>
          <w:rFonts w:ascii="Times New Roman" w:hAnsi="Times New Roman" w:cs="Times New Roman"/>
        </w:rPr>
        <w:t>Tigwell</w:t>
      </w:r>
      <w:proofErr w:type="spellEnd"/>
      <w:r w:rsidRPr="00D82FFB">
        <w:rPr>
          <w:rFonts w:ascii="Times New Roman" w:hAnsi="Times New Roman" w:cs="Times New Roman"/>
        </w:rPr>
        <w:t xml:space="preserve">, </w:t>
      </w:r>
      <w:proofErr w:type="spellStart"/>
      <w:r w:rsidRPr="00D82FFB">
        <w:rPr>
          <w:rFonts w:ascii="Times New Roman" w:hAnsi="Times New Roman" w:cs="Times New Roman"/>
        </w:rPr>
        <w:t>Flatla</w:t>
      </w:r>
      <w:proofErr w:type="spellEnd"/>
      <w:r w:rsidRPr="00D82FFB">
        <w:rPr>
          <w:rFonts w:ascii="Times New Roman" w:hAnsi="Times New Roman" w:cs="Times New Roman"/>
        </w:rPr>
        <w:t>, 2016)</w:t>
      </w:r>
      <w:r>
        <w:rPr>
          <w:rFonts w:ascii="Times New Roman" w:hAnsi="Times New Roman" w:cs="Times New Roman"/>
        </w:rPr>
        <w:t>.</w:t>
      </w:r>
      <w:r w:rsidRPr="00D82FFB">
        <w:rPr>
          <w:rFonts w:ascii="Times New Roman" w:hAnsi="Times New Roman" w:cs="Times New Roman"/>
        </w:rPr>
        <w:t xml:space="preserve"> Subjects were surveyed from various countries including the US, the UK, Canada, Brazil and Germany and were recruited from social media. This study made the claim that people do in fact interpret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differently on an individual basis and not just from a cultural and country basis. </w:t>
      </w:r>
    </w:p>
    <w:p w14:paraId="42AE38D7" w14:textId="2DC2F2D8" w:rsidR="00BA41FB" w:rsidRDefault="00BA41FB" w:rsidP="00BA41FB">
      <w:pPr>
        <w:spacing w:line="480" w:lineRule="auto"/>
        <w:ind w:firstLine="720"/>
        <w:rPr>
          <w:rFonts w:ascii="Times New Roman" w:hAnsi="Times New Roman" w:cs="Times New Roman"/>
        </w:rPr>
      </w:pPr>
      <w:r w:rsidRPr="00D82FFB">
        <w:rPr>
          <w:rFonts w:ascii="Times New Roman" w:hAnsi="Times New Roman" w:cs="Times New Roman"/>
        </w:rPr>
        <w:t xml:space="preserve">Previous work done by Novak </w:t>
      </w:r>
      <w:r w:rsidRPr="00D82FFB">
        <w:rPr>
          <w:rFonts w:ascii="Times New Roman" w:hAnsi="Times New Roman" w:cs="Times New Roman"/>
          <w:i/>
        </w:rPr>
        <w:t xml:space="preserve">et al. </w:t>
      </w:r>
      <w:r w:rsidRPr="00D82FFB">
        <w:rPr>
          <w:rFonts w:ascii="Times New Roman" w:hAnsi="Times New Roman" w:cs="Times New Roman"/>
        </w:rPr>
        <w:t>significantly affects the scope of this project because their study created the first known emoji sentiment lexicon, referred to as the Emoji Sentiment Ranking</w:t>
      </w:r>
      <w:r w:rsidRPr="00D82FFB">
        <w:rPr>
          <w:rFonts w:ascii="Times New Roman" w:eastAsia="Times New Roman" w:hAnsi="Times New Roman" w:cs="Times New Roman"/>
          <w:color w:val="333333"/>
          <w:shd w:val="clear" w:color="auto" w:fill="FFFFFF"/>
        </w:rPr>
        <w:t xml:space="preserve"> (2015)</w:t>
      </w:r>
      <w:r>
        <w:rPr>
          <w:rFonts w:ascii="Times New Roman" w:eastAsia="Times New Roman" w:hAnsi="Times New Roman" w:cs="Times New Roman"/>
          <w:color w:val="333333"/>
          <w:shd w:val="clear" w:color="auto" w:fill="FFFFFF"/>
        </w:rPr>
        <w:t>.</w:t>
      </w:r>
      <w:r w:rsidRPr="00D82FFB">
        <w:rPr>
          <w:rFonts w:ascii="Times New Roman" w:hAnsi="Times New Roman" w:cs="Times New Roman"/>
        </w:rPr>
        <w:t xml:space="preserve"> </w:t>
      </w:r>
      <w:commentRangeStart w:id="29"/>
      <w:r w:rsidRPr="00D82FFB">
        <w:rPr>
          <w:rFonts w:ascii="Times New Roman" w:hAnsi="Times New Roman" w:cs="Times New Roman"/>
        </w:rPr>
        <w:t xml:space="preserve">This study </w:t>
      </w:r>
      <w:commentRangeEnd w:id="29"/>
      <w:r w:rsidR="004F20F9">
        <w:rPr>
          <w:rStyle w:val="CommentReference"/>
        </w:rPr>
        <w:commentReference w:id="29"/>
      </w:r>
      <w:r w:rsidRPr="00D82FFB">
        <w:rPr>
          <w:rFonts w:ascii="Times New Roman" w:hAnsi="Times New Roman" w:cs="Times New Roman"/>
        </w:rPr>
        <w:t xml:space="preserve">labeled over 1.6 million tweets in 13 different European languages (including English) and created a polarity measure for each emoji </w:t>
      </w:r>
      <w:del w:id="30" w:author="Anna Solow-Collins" w:date="2017-02-12T23:36:00Z">
        <w:r w:rsidRPr="00D82FFB" w:rsidDel="004F3CFB">
          <w:rPr>
            <w:rFonts w:ascii="Times New Roman" w:hAnsi="Times New Roman" w:cs="Times New Roman"/>
          </w:rPr>
          <w:delText xml:space="preserve">off </w:delText>
        </w:r>
      </w:del>
      <w:r w:rsidRPr="00D82FFB">
        <w:rPr>
          <w:rFonts w:ascii="Times New Roman" w:hAnsi="Times New Roman" w:cs="Times New Roman"/>
        </w:rPr>
        <w:t xml:space="preserve">of the 4% of the tweets that contained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(roughly 64,000 tweets). What they found was that the majority of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were positive and that the sentiment of tweets with and without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varied greatly. The emoji lexicon created through this work will be used as the emoji lexicon of this study.  </w:t>
      </w:r>
    </w:p>
    <w:p w14:paraId="30C764C7" w14:textId="3C0217BA" w:rsidR="00BA41FB" w:rsidRDefault="00BA41FB" w:rsidP="00BA41FB">
      <w:pPr>
        <w:spacing w:line="480" w:lineRule="auto"/>
        <w:ind w:firstLine="720"/>
        <w:rPr>
          <w:rFonts w:ascii="Times New Roman" w:hAnsi="Times New Roman" w:cs="Times New Roman"/>
        </w:rPr>
      </w:pPr>
      <w:r>
        <w:rPr>
          <w:rFonts w:ascii="Times New Roman" w:hAnsi="Times New Roman" w:cs="Times New Roman"/>
        </w:rPr>
        <w:t xml:space="preserve">Previous research has not focused on comparing sentiment of text with emoji </w:t>
      </w:r>
      <w:commentRangeStart w:id="31"/>
      <w:r>
        <w:rPr>
          <w:rFonts w:ascii="Times New Roman" w:hAnsi="Times New Roman" w:cs="Times New Roman"/>
        </w:rPr>
        <w:t xml:space="preserve">and </w:t>
      </w:r>
      <w:commentRangeEnd w:id="31"/>
      <w:r w:rsidR="004F20F9">
        <w:rPr>
          <w:rStyle w:val="CommentReference"/>
        </w:rPr>
        <w:commentReference w:id="31"/>
      </w:r>
      <w:r>
        <w:rPr>
          <w:rFonts w:ascii="Times New Roman" w:hAnsi="Times New Roman" w:cs="Times New Roman"/>
        </w:rPr>
        <w:t xml:space="preserve">has typically been </w:t>
      </w:r>
      <w:ins w:id="32" w:author="Anna Solow-Collins" w:date="2017-02-12T23:42:00Z">
        <w:r w:rsidR="004F20F9">
          <w:rPr>
            <w:rFonts w:ascii="Times New Roman" w:hAnsi="Times New Roman" w:cs="Times New Roman"/>
          </w:rPr>
          <w:t xml:space="preserve">focused on </w:t>
        </w:r>
      </w:ins>
      <w:r>
        <w:rPr>
          <w:rFonts w:ascii="Times New Roman" w:hAnsi="Times New Roman" w:cs="Times New Roman"/>
        </w:rPr>
        <w:t xml:space="preserve">either text or emoji. Furthermore, the </w:t>
      </w:r>
      <w:commentRangeStart w:id="33"/>
      <w:r>
        <w:rPr>
          <w:rFonts w:ascii="Times New Roman" w:hAnsi="Times New Roman" w:cs="Times New Roman"/>
        </w:rPr>
        <w:t>research</w:t>
      </w:r>
      <w:commentRangeEnd w:id="33"/>
      <w:r w:rsidR="0027762B">
        <w:rPr>
          <w:rStyle w:val="CommentReference"/>
        </w:rPr>
        <w:commentReference w:id="33"/>
      </w:r>
      <w:r>
        <w:rPr>
          <w:rFonts w:ascii="Times New Roman" w:hAnsi="Times New Roman" w:cs="Times New Roman"/>
        </w:rPr>
        <w:t xml:space="preserve"> </w:t>
      </w:r>
      <w:del w:id="34" w:author="Anna Solow-Collins" w:date="2017-02-12T23:42:00Z">
        <w:r w:rsidDel="004F20F9">
          <w:rPr>
            <w:rFonts w:ascii="Times New Roman" w:hAnsi="Times New Roman" w:cs="Times New Roman"/>
          </w:rPr>
          <w:delText xml:space="preserve">done </w:delText>
        </w:r>
      </w:del>
      <w:r>
        <w:rPr>
          <w:rFonts w:ascii="Times New Roman" w:hAnsi="Times New Roman" w:cs="Times New Roman"/>
        </w:rPr>
        <w:t xml:space="preserve">on emoji has been conducted on either a small scale (under 30,000 instances) or using platform specific data from mobile carriers or specific applications. </w:t>
      </w:r>
      <w:commentRangeStart w:id="35"/>
      <w:r>
        <w:rPr>
          <w:rFonts w:ascii="Times New Roman" w:hAnsi="Times New Roman" w:cs="Times New Roman"/>
        </w:rPr>
        <w:t>There</w:t>
      </w:r>
      <w:commentRangeEnd w:id="35"/>
      <w:r w:rsidR="004F20F9">
        <w:rPr>
          <w:rStyle w:val="CommentReference"/>
        </w:rPr>
        <w:commentReference w:id="35"/>
      </w:r>
      <w:r>
        <w:rPr>
          <w:rFonts w:ascii="Times New Roman" w:hAnsi="Times New Roman" w:cs="Times New Roman"/>
        </w:rPr>
        <w:t xml:space="preserve"> have not been studies that have looked at sentiment analysis of </w:t>
      </w:r>
      <w:proofErr w:type="spellStart"/>
      <w:r>
        <w:rPr>
          <w:rFonts w:ascii="Times New Roman" w:hAnsi="Times New Roman" w:cs="Times New Roman"/>
        </w:rPr>
        <w:t>emojis</w:t>
      </w:r>
      <w:proofErr w:type="spellEnd"/>
      <w:r>
        <w:rPr>
          <w:rFonts w:ascii="Times New Roman" w:hAnsi="Times New Roman" w:cs="Times New Roman"/>
        </w:rPr>
        <w:t xml:space="preserve"> in Tweets. Thus, this paper hopes to add insights on the differences between text and emoji sentiment found in Tweets.</w:t>
      </w:r>
    </w:p>
    <w:p w14:paraId="40AB9EA5" w14:textId="77777777" w:rsidR="00BA41FB" w:rsidRDefault="0027762B" w:rsidP="00BA41FB">
      <w:r>
        <w:rPr>
          <w:rStyle w:val="CommentReference"/>
        </w:rPr>
        <w:commentReference w:id="36"/>
      </w:r>
    </w:p>
    <w:p w14:paraId="65326295" w14:textId="40CC169C" w:rsidR="00A05A0F" w:rsidRDefault="00A05A0F">
      <w:r>
        <w:br w:type="page"/>
      </w:r>
      <w:bookmarkStart w:id="37" w:name="_GoBack"/>
      <w:bookmarkEnd w:id="37"/>
    </w:p>
    <w:p w14:paraId="708C42C6" w14:textId="77777777" w:rsidR="00A05A0F" w:rsidRDefault="00A05A0F" w:rsidP="00BA41FB"/>
    <w:p w14:paraId="75E37781" w14:textId="77777777" w:rsidR="00A05A0F" w:rsidRPr="00D82FFB" w:rsidRDefault="00A05A0F" w:rsidP="00A05A0F">
      <w:pPr>
        <w:pStyle w:val="Heading1"/>
        <w:jc w:val="center"/>
        <w:rPr>
          <w:rFonts w:ascii="Times New Roman" w:hAnsi="Times New Roman" w:cs="Times New Roman"/>
          <w:sz w:val="24"/>
          <w:szCs w:val="24"/>
        </w:rPr>
      </w:pPr>
      <w:bookmarkStart w:id="38" w:name="_Toc342341614"/>
      <w:r w:rsidRPr="00D82FFB">
        <w:rPr>
          <w:rFonts w:ascii="Times New Roman" w:hAnsi="Times New Roman" w:cs="Times New Roman"/>
          <w:sz w:val="24"/>
          <w:szCs w:val="24"/>
        </w:rPr>
        <w:t>References</w:t>
      </w:r>
      <w:bookmarkEnd w:id="38"/>
    </w:p>
    <w:p w14:paraId="0454501B" w14:textId="77777777" w:rsidR="00A05A0F" w:rsidRPr="009D07C8" w:rsidRDefault="00A05A0F" w:rsidP="00A05A0F">
      <w:pPr>
        <w:rPr>
          <w:rFonts w:ascii="Times New Roman" w:hAnsi="Times New Roman" w:cs="Times New Roman"/>
          <w:sz w:val="22"/>
          <w:szCs w:val="22"/>
        </w:rPr>
      </w:pPr>
    </w:p>
    <w:p w14:paraId="3191C35F" w14:textId="77777777" w:rsidR="00A05A0F" w:rsidRPr="006F3734" w:rsidRDefault="00A05A0F" w:rsidP="00A05A0F">
      <w:pPr>
        <w:rPr>
          <w:rFonts w:ascii="Times New Roman" w:hAnsi="Times New Roman" w:cs="Times New Roman"/>
          <w:sz w:val="22"/>
          <w:szCs w:val="22"/>
        </w:rPr>
      </w:pPr>
      <w:proofErr w:type="spellStart"/>
      <w:r w:rsidRPr="006F3734">
        <w:rPr>
          <w:rFonts w:ascii="Times New Roman" w:hAnsi="Times New Roman" w:cs="Times New Roman"/>
          <w:sz w:val="22"/>
          <w:szCs w:val="22"/>
        </w:rPr>
        <w:t>Doble</w:t>
      </w:r>
      <w:proofErr w:type="spellEnd"/>
      <w:r w:rsidRPr="006F3734">
        <w:rPr>
          <w:rFonts w:ascii="Times New Roman" w:hAnsi="Times New Roman" w:cs="Times New Roman"/>
          <w:sz w:val="22"/>
          <w:szCs w:val="22"/>
        </w:rPr>
        <w:t>, A. (2015, May 19). UK's fastest growing language is... emoji. Retrieved December 1, 2016, from http://www.bbc.co.uk/newsbeat/article/32793732/uks-fastest-growing-language-is-emoji</w:t>
      </w:r>
    </w:p>
    <w:p w14:paraId="4AAFC968" w14:textId="77777777" w:rsidR="00A05A0F" w:rsidRPr="006F3734" w:rsidRDefault="00A05A0F" w:rsidP="00A05A0F">
      <w:pPr>
        <w:rPr>
          <w:rFonts w:ascii="Times New Roman" w:hAnsi="Times New Roman" w:cs="Times New Roman"/>
          <w:sz w:val="22"/>
          <w:szCs w:val="22"/>
        </w:rPr>
      </w:pPr>
    </w:p>
    <w:p w14:paraId="54CE8794" w14:textId="77777777" w:rsidR="00A05A0F" w:rsidRPr="006F3734" w:rsidRDefault="00A05A0F" w:rsidP="00A05A0F">
      <w:pPr>
        <w:rPr>
          <w:rFonts w:ascii="Times New Roman" w:hAnsi="Times New Roman" w:cs="Times New Roman"/>
          <w:sz w:val="22"/>
          <w:szCs w:val="22"/>
        </w:rPr>
      </w:pPr>
      <w:proofErr w:type="spellStart"/>
      <w:r w:rsidRPr="006F3734">
        <w:rPr>
          <w:rFonts w:ascii="Times New Roman" w:hAnsi="Times New Roman" w:cs="Times New Roman"/>
          <w:sz w:val="22"/>
          <w:szCs w:val="22"/>
        </w:rPr>
        <w:t>Emogi</w:t>
      </w:r>
      <w:proofErr w:type="spellEnd"/>
      <w:r w:rsidRPr="006F3734">
        <w:rPr>
          <w:rFonts w:ascii="Times New Roman" w:hAnsi="Times New Roman" w:cs="Times New Roman"/>
          <w:sz w:val="22"/>
          <w:szCs w:val="22"/>
        </w:rPr>
        <w:t xml:space="preserve"> Research Team. (2015). Emoji Report. Retrieved November 21, 2016, http://emogi.com/documents/Emoji_Report_2015.pdf</w:t>
      </w:r>
    </w:p>
    <w:p w14:paraId="123408B8" w14:textId="77777777" w:rsidR="00A05A0F" w:rsidRPr="006F3734" w:rsidRDefault="00A05A0F" w:rsidP="00A05A0F">
      <w:pPr>
        <w:rPr>
          <w:rFonts w:ascii="Times New Roman" w:hAnsi="Times New Roman" w:cs="Times New Roman"/>
          <w:sz w:val="22"/>
          <w:szCs w:val="22"/>
        </w:rPr>
      </w:pPr>
    </w:p>
    <w:p w14:paraId="713F270C" w14:textId="77777777" w:rsidR="00A05A0F" w:rsidRPr="006F3734" w:rsidRDefault="00A05A0F" w:rsidP="00A05A0F">
      <w:pPr>
        <w:rPr>
          <w:rFonts w:ascii="Times New Roman" w:hAnsi="Times New Roman" w:cs="Times New Roman"/>
          <w:sz w:val="22"/>
          <w:szCs w:val="22"/>
        </w:rPr>
      </w:pPr>
      <w:r w:rsidRPr="006F3734">
        <w:rPr>
          <w:rFonts w:ascii="Times New Roman" w:hAnsi="Times New Roman" w:cs="Times New Roman"/>
          <w:sz w:val="22"/>
          <w:szCs w:val="22"/>
        </w:rPr>
        <w:t>Emoji Sentiment Ranking v1.0. (</w:t>
      </w:r>
      <w:proofErr w:type="spellStart"/>
      <w:r w:rsidRPr="006F3734">
        <w:rPr>
          <w:rFonts w:ascii="Times New Roman" w:hAnsi="Times New Roman" w:cs="Times New Roman"/>
          <w:sz w:val="22"/>
          <w:szCs w:val="22"/>
        </w:rPr>
        <w:t>n.d.</w:t>
      </w:r>
      <w:proofErr w:type="spellEnd"/>
      <w:r w:rsidRPr="006F3734">
        <w:rPr>
          <w:rFonts w:ascii="Times New Roman" w:hAnsi="Times New Roman" w:cs="Times New Roman"/>
          <w:sz w:val="22"/>
          <w:szCs w:val="22"/>
        </w:rPr>
        <w:t xml:space="preserve">). Retrieved November 02, 2016, from </w:t>
      </w:r>
      <w:hyperlink r:id="rId8" w:history="1">
        <w:r w:rsidRPr="006F3734">
          <w:rPr>
            <w:rFonts w:ascii="Times New Roman" w:hAnsi="Times New Roman" w:cs="Times New Roman"/>
            <w:sz w:val="22"/>
            <w:szCs w:val="22"/>
          </w:rPr>
          <w:t>http://kt.ijs.si/data/Emoji_sentiment_ranking/</w:t>
        </w:r>
      </w:hyperlink>
    </w:p>
    <w:p w14:paraId="7D270531" w14:textId="77777777" w:rsidR="00A05A0F" w:rsidRPr="006F3734" w:rsidRDefault="00A05A0F" w:rsidP="00A05A0F">
      <w:pPr>
        <w:rPr>
          <w:rFonts w:ascii="Times New Roman" w:hAnsi="Times New Roman" w:cs="Times New Roman"/>
          <w:sz w:val="22"/>
          <w:szCs w:val="22"/>
        </w:rPr>
      </w:pPr>
    </w:p>
    <w:p w14:paraId="5CFF36A3" w14:textId="77777777" w:rsidR="00A05A0F" w:rsidRPr="006F3734" w:rsidRDefault="00A05A0F" w:rsidP="00A05A0F">
      <w:pPr>
        <w:rPr>
          <w:rFonts w:ascii="Times New Roman" w:hAnsi="Times New Roman" w:cs="Times New Roman"/>
          <w:sz w:val="22"/>
          <w:szCs w:val="22"/>
        </w:rPr>
      </w:pPr>
      <w:r w:rsidRPr="006F3734">
        <w:rPr>
          <w:rFonts w:ascii="Times New Roman" w:hAnsi="Times New Roman" w:cs="Times New Roman"/>
          <w:sz w:val="22"/>
          <w:szCs w:val="22"/>
        </w:rPr>
        <w:t>Grady, S. (2016, May 13). How can emoji analysis improve results in social analytics and social listening tools? Retrieved November 12, 2016, from https://blog.rocketsoftware.com/2016/05/can-social-analytics-social-listening-tools-measure-quantify-emoji/</w:t>
      </w:r>
    </w:p>
    <w:p w14:paraId="76B40F45" w14:textId="77777777" w:rsidR="00A05A0F" w:rsidRPr="006F3734" w:rsidRDefault="00A05A0F" w:rsidP="00A05A0F">
      <w:pPr>
        <w:rPr>
          <w:rFonts w:ascii="Times New Roman" w:hAnsi="Times New Roman" w:cs="Times New Roman"/>
          <w:sz w:val="22"/>
          <w:szCs w:val="22"/>
        </w:rPr>
      </w:pPr>
    </w:p>
    <w:p w14:paraId="74BAB85C" w14:textId="77777777" w:rsidR="00A05A0F" w:rsidRPr="006F3734" w:rsidRDefault="00A05A0F" w:rsidP="00A05A0F">
      <w:pPr>
        <w:rPr>
          <w:rFonts w:ascii="Times New Roman" w:hAnsi="Times New Roman" w:cs="Times New Roman"/>
          <w:sz w:val="22"/>
          <w:szCs w:val="22"/>
        </w:rPr>
      </w:pPr>
      <w:r w:rsidRPr="006F3734">
        <w:rPr>
          <w:rFonts w:ascii="Times New Roman" w:hAnsi="Times New Roman" w:cs="Times New Roman"/>
          <w:sz w:val="22"/>
          <w:szCs w:val="22"/>
        </w:rPr>
        <w:t>Knapp, M., and Hall, J. A. 2010. Nonverbal communication in human interaction (7th ed.). Cengage Learning</w:t>
      </w:r>
    </w:p>
    <w:p w14:paraId="6A7C165B" w14:textId="77777777" w:rsidR="00A05A0F" w:rsidRPr="006F3734" w:rsidRDefault="00A05A0F" w:rsidP="00A05A0F">
      <w:pPr>
        <w:rPr>
          <w:rFonts w:ascii="Times New Roman" w:hAnsi="Times New Roman" w:cs="Times New Roman"/>
          <w:sz w:val="22"/>
          <w:szCs w:val="22"/>
        </w:rPr>
      </w:pPr>
    </w:p>
    <w:p w14:paraId="35728CBB" w14:textId="77777777" w:rsidR="00A05A0F" w:rsidRPr="006F3734" w:rsidRDefault="00A05A0F" w:rsidP="00A05A0F">
      <w:pPr>
        <w:rPr>
          <w:rFonts w:ascii="Times New Roman" w:hAnsi="Times New Roman" w:cs="Times New Roman"/>
          <w:sz w:val="22"/>
          <w:szCs w:val="22"/>
        </w:rPr>
      </w:pPr>
      <w:r w:rsidRPr="006F3734">
        <w:rPr>
          <w:rFonts w:ascii="Times New Roman" w:hAnsi="Times New Roman" w:cs="Times New Roman"/>
          <w:sz w:val="22"/>
          <w:szCs w:val="22"/>
        </w:rPr>
        <w:t xml:space="preserve">Liu, Bing. "Sentiment Analysis and Subjectivity." </w:t>
      </w:r>
      <w:proofErr w:type="gramStart"/>
      <w:r w:rsidRPr="006F3734">
        <w:rPr>
          <w:rFonts w:ascii="Times New Roman" w:hAnsi="Times New Roman" w:cs="Times New Roman"/>
          <w:sz w:val="22"/>
          <w:szCs w:val="22"/>
        </w:rPr>
        <w:t>An</w:t>
      </w:r>
      <w:proofErr w:type="gramEnd"/>
      <w:r w:rsidRPr="006F3734">
        <w:rPr>
          <w:rFonts w:ascii="Times New Roman" w:hAnsi="Times New Roman" w:cs="Times New Roman"/>
          <w:sz w:val="22"/>
          <w:szCs w:val="22"/>
        </w:rPr>
        <w:t xml:space="preserve"> chapter in Handbook of Natural Language Processing, Second Edition, (editors: N. </w:t>
      </w:r>
      <w:proofErr w:type="spellStart"/>
      <w:r w:rsidRPr="006F3734">
        <w:rPr>
          <w:rFonts w:ascii="Times New Roman" w:hAnsi="Times New Roman" w:cs="Times New Roman"/>
          <w:sz w:val="22"/>
          <w:szCs w:val="22"/>
        </w:rPr>
        <w:t>Indurkhya</w:t>
      </w:r>
      <w:proofErr w:type="spellEnd"/>
      <w:r w:rsidRPr="006F3734">
        <w:rPr>
          <w:rFonts w:ascii="Times New Roman" w:hAnsi="Times New Roman" w:cs="Times New Roman"/>
          <w:sz w:val="22"/>
          <w:szCs w:val="22"/>
        </w:rPr>
        <w:t xml:space="preserve"> and F. J. </w:t>
      </w:r>
      <w:proofErr w:type="spellStart"/>
      <w:r w:rsidRPr="006F3734">
        <w:rPr>
          <w:rFonts w:ascii="Times New Roman" w:hAnsi="Times New Roman" w:cs="Times New Roman"/>
          <w:sz w:val="22"/>
          <w:szCs w:val="22"/>
        </w:rPr>
        <w:t>Damerau</w:t>
      </w:r>
      <w:proofErr w:type="spellEnd"/>
      <w:r w:rsidRPr="006F3734">
        <w:rPr>
          <w:rFonts w:ascii="Times New Roman" w:hAnsi="Times New Roman" w:cs="Times New Roman"/>
          <w:sz w:val="22"/>
          <w:szCs w:val="22"/>
        </w:rPr>
        <w:t>), 2010.</w:t>
      </w:r>
    </w:p>
    <w:p w14:paraId="75F1E259" w14:textId="77777777" w:rsidR="00A05A0F" w:rsidRPr="006F3734" w:rsidRDefault="00A05A0F" w:rsidP="00A05A0F">
      <w:pPr>
        <w:rPr>
          <w:rFonts w:ascii="Times New Roman" w:hAnsi="Times New Roman" w:cs="Times New Roman"/>
          <w:sz w:val="22"/>
          <w:szCs w:val="22"/>
        </w:rPr>
      </w:pPr>
    </w:p>
    <w:p w14:paraId="5B85684A" w14:textId="77777777" w:rsidR="00A05A0F" w:rsidRPr="006F3734" w:rsidRDefault="00A05A0F" w:rsidP="00A05A0F">
      <w:pPr>
        <w:rPr>
          <w:rFonts w:ascii="Times New Roman" w:hAnsi="Times New Roman" w:cs="Times New Roman"/>
          <w:sz w:val="22"/>
          <w:szCs w:val="22"/>
        </w:rPr>
      </w:pPr>
      <w:r w:rsidRPr="006F3734">
        <w:rPr>
          <w:rFonts w:ascii="Times New Roman" w:hAnsi="Times New Roman" w:cs="Times New Roman"/>
          <w:sz w:val="22"/>
          <w:szCs w:val="22"/>
        </w:rPr>
        <w:t>Lu, X., Ai, W., Liu, X., Li, Q., Wang, N., Huang, G., and Mei, Q. 2016. Learning from the ubiquitous language: an empirical analysis of emoji usage of smartphone users. In Proceedings of the 2016 ACM International Joint Conference on Pervasive and Ubiquitous Computing (</w:t>
      </w:r>
      <w:proofErr w:type="spellStart"/>
      <w:r w:rsidRPr="006F3734">
        <w:rPr>
          <w:rFonts w:ascii="Times New Roman" w:hAnsi="Times New Roman" w:cs="Times New Roman"/>
          <w:sz w:val="22"/>
          <w:szCs w:val="22"/>
        </w:rPr>
        <w:t>UbiComp</w:t>
      </w:r>
      <w:proofErr w:type="spellEnd"/>
      <w:r w:rsidRPr="006F3734">
        <w:rPr>
          <w:rFonts w:ascii="Times New Roman" w:hAnsi="Times New Roman" w:cs="Times New Roman"/>
          <w:sz w:val="22"/>
          <w:szCs w:val="22"/>
        </w:rPr>
        <w:t xml:space="preserve"> '16). ACM, New York, NY, USA, 770-780. DOI: http://dx.doi.org/10.1145/2971648.2971724</w:t>
      </w:r>
    </w:p>
    <w:p w14:paraId="27FED7BE" w14:textId="77777777" w:rsidR="00A05A0F" w:rsidRPr="006F3734" w:rsidRDefault="00A05A0F" w:rsidP="00A05A0F">
      <w:pPr>
        <w:rPr>
          <w:rFonts w:ascii="Times New Roman" w:hAnsi="Times New Roman" w:cs="Times New Roman"/>
          <w:sz w:val="22"/>
          <w:szCs w:val="22"/>
        </w:rPr>
      </w:pPr>
    </w:p>
    <w:p w14:paraId="76A76D56" w14:textId="77777777" w:rsidR="00A05A0F" w:rsidRPr="006F3734" w:rsidRDefault="00A05A0F" w:rsidP="00A05A0F">
      <w:pPr>
        <w:rPr>
          <w:rFonts w:ascii="Times New Roman" w:hAnsi="Times New Roman" w:cs="Times New Roman"/>
          <w:sz w:val="22"/>
          <w:szCs w:val="22"/>
        </w:rPr>
      </w:pPr>
      <w:proofErr w:type="gramStart"/>
      <w:r w:rsidRPr="006F3734">
        <w:rPr>
          <w:rFonts w:ascii="Times New Roman" w:hAnsi="Times New Roman" w:cs="Times New Roman"/>
          <w:sz w:val="22"/>
          <w:szCs w:val="22"/>
        </w:rPr>
        <w:t>Maynard,,</w:t>
      </w:r>
      <w:proofErr w:type="gramEnd"/>
      <w:r w:rsidRPr="006F3734">
        <w:rPr>
          <w:rFonts w:ascii="Times New Roman" w:hAnsi="Times New Roman" w:cs="Times New Roman"/>
          <w:sz w:val="22"/>
          <w:szCs w:val="22"/>
        </w:rPr>
        <w:t xml:space="preserve"> D., &amp; Greenwood, M. A. (</w:t>
      </w:r>
      <w:proofErr w:type="spellStart"/>
      <w:r w:rsidRPr="006F3734">
        <w:rPr>
          <w:rFonts w:ascii="Times New Roman" w:hAnsi="Times New Roman" w:cs="Times New Roman"/>
          <w:sz w:val="22"/>
          <w:szCs w:val="22"/>
        </w:rPr>
        <w:t>n.d.</w:t>
      </w:r>
      <w:proofErr w:type="spellEnd"/>
      <w:r w:rsidRPr="006F3734">
        <w:rPr>
          <w:rFonts w:ascii="Times New Roman" w:hAnsi="Times New Roman" w:cs="Times New Roman"/>
          <w:sz w:val="22"/>
          <w:szCs w:val="22"/>
        </w:rPr>
        <w:t xml:space="preserve">). Who cares about sarcastic tweets? Investigating the impact of sarcasm on sentiment analysis. Retrieved from </w:t>
      </w:r>
      <w:hyperlink r:id="rId9" w:history="1">
        <w:r w:rsidRPr="006F3734">
          <w:rPr>
            <w:rFonts w:ascii="Times New Roman" w:hAnsi="Times New Roman" w:cs="Times New Roman"/>
            <w:sz w:val="22"/>
            <w:szCs w:val="22"/>
          </w:rPr>
          <w:t>https://gate.ac.uk/sale/lrec2014/arcomem/sarcasm.pdf</w:t>
        </w:r>
      </w:hyperlink>
    </w:p>
    <w:p w14:paraId="101A69DE" w14:textId="77777777" w:rsidR="00A05A0F" w:rsidRPr="006F3734" w:rsidRDefault="00A05A0F" w:rsidP="00A05A0F">
      <w:pPr>
        <w:rPr>
          <w:rFonts w:ascii="Times New Roman" w:hAnsi="Times New Roman" w:cs="Times New Roman"/>
          <w:sz w:val="22"/>
          <w:szCs w:val="22"/>
        </w:rPr>
      </w:pPr>
    </w:p>
    <w:p w14:paraId="605C133B" w14:textId="77777777" w:rsidR="00A05A0F" w:rsidRPr="006F3734" w:rsidRDefault="00A05A0F" w:rsidP="00A05A0F">
      <w:pPr>
        <w:rPr>
          <w:rFonts w:ascii="Times New Roman" w:hAnsi="Times New Roman" w:cs="Times New Roman"/>
          <w:sz w:val="22"/>
          <w:szCs w:val="22"/>
        </w:rPr>
      </w:pPr>
      <w:r w:rsidRPr="006F3734">
        <w:rPr>
          <w:rFonts w:ascii="Times New Roman" w:hAnsi="Times New Roman" w:cs="Times New Roman"/>
          <w:sz w:val="22"/>
          <w:szCs w:val="22"/>
        </w:rPr>
        <w:t xml:space="preserve">Miller, H., </w:t>
      </w:r>
      <w:proofErr w:type="spellStart"/>
      <w:r w:rsidRPr="006F3734">
        <w:rPr>
          <w:rFonts w:ascii="Times New Roman" w:hAnsi="Times New Roman" w:cs="Times New Roman"/>
          <w:sz w:val="22"/>
          <w:szCs w:val="22"/>
        </w:rPr>
        <w:t>Thebault-Spieker</w:t>
      </w:r>
      <w:proofErr w:type="spellEnd"/>
      <w:r w:rsidRPr="006F3734">
        <w:rPr>
          <w:rFonts w:ascii="Times New Roman" w:hAnsi="Times New Roman" w:cs="Times New Roman"/>
          <w:sz w:val="22"/>
          <w:szCs w:val="22"/>
        </w:rPr>
        <w:t xml:space="preserve">, J., Chang, S., </w:t>
      </w:r>
      <w:proofErr w:type="spellStart"/>
      <w:r w:rsidRPr="006F3734">
        <w:rPr>
          <w:rFonts w:ascii="Times New Roman" w:hAnsi="Times New Roman" w:cs="Times New Roman"/>
          <w:sz w:val="22"/>
          <w:szCs w:val="22"/>
        </w:rPr>
        <w:t>Terveen</w:t>
      </w:r>
      <w:proofErr w:type="spellEnd"/>
      <w:r w:rsidRPr="006F3734">
        <w:rPr>
          <w:rFonts w:ascii="Times New Roman" w:hAnsi="Times New Roman" w:cs="Times New Roman"/>
          <w:sz w:val="22"/>
          <w:szCs w:val="22"/>
        </w:rPr>
        <w:t>, L. and Hecht, B. "Blissfully Happy" or "Ready to Fight": Varying Interpretations in Emoji. the 10th Conference on Web and Social Media, (2016).</w:t>
      </w:r>
    </w:p>
    <w:p w14:paraId="475AB75E" w14:textId="77777777" w:rsidR="00A05A0F" w:rsidRPr="006F3734" w:rsidRDefault="00A05A0F" w:rsidP="00A05A0F">
      <w:pPr>
        <w:rPr>
          <w:rFonts w:ascii="Times New Roman" w:hAnsi="Times New Roman" w:cs="Times New Roman"/>
          <w:sz w:val="22"/>
          <w:szCs w:val="22"/>
        </w:rPr>
      </w:pPr>
    </w:p>
    <w:p w14:paraId="7E39716E" w14:textId="77777777" w:rsidR="00A05A0F" w:rsidRPr="006F3734" w:rsidRDefault="00A05A0F" w:rsidP="00A05A0F">
      <w:pPr>
        <w:rPr>
          <w:rFonts w:ascii="Times New Roman" w:hAnsi="Times New Roman" w:cs="Times New Roman"/>
          <w:sz w:val="22"/>
          <w:szCs w:val="22"/>
        </w:rPr>
      </w:pPr>
      <w:r w:rsidRPr="006F3734">
        <w:rPr>
          <w:rFonts w:ascii="Times New Roman" w:hAnsi="Times New Roman" w:cs="Times New Roman"/>
          <w:sz w:val="22"/>
          <w:szCs w:val="22"/>
        </w:rPr>
        <w:t>Novak, K.</w:t>
      </w:r>
      <w:proofErr w:type="gramStart"/>
      <w:r w:rsidRPr="006F3734">
        <w:rPr>
          <w:rFonts w:ascii="Times New Roman" w:hAnsi="Times New Roman" w:cs="Times New Roman"/>
          <w:sz w:val="22"/>
          <w:szCs w:val="22"/>
        </w:rPr>
        <w:t xml:space="preserve">,  </w:t>
      </w:r>
      <w:proofErr w:type="spellStart"/>
      <w:r w:rsidRPr="006F3734">
        <w:rPr>
          <w:rFonts w:ascii="Times New Roman" w:hAnsi="Times New Roman" w:cs="Times New Roman"/>
          <w:sz w:val="22"/>
          <w:szCs w:val="22"/>
        </w:rPr>
        <w:t>Smailović</w:t>
      </w:r>
      <w:proofErr w:type="spellEnd"/>
      <w:proofErr w:type="gramEnd"/>
      <w:r w:rsidRPr="006F3734">
        <w:rPr>
          <w:rFonts w:ascii="Times New Roman" w:hAnsi="Times New Roman" w:cs="Times New Roman"/>
          <w:sz w:val="22"/>
          <w:szCs w:val="22"/>
        </w:rPr>
        <w:t xml:space="preserve">, P., </w:t>
      </w:r>
      <w:proofErr w:type="spellStart"/>
      <w:r w:rsidRPr="006F3734">
        <w:rPr>
          <w:rFonts w:ascii="Times New Roman" w:hAnsi="Times New Roman" w:cs="Times New Roman"/>
          <w:sz w:val="22"/>
          <w:szCs w:val="22"/>
        </w:rPr>
        <w:t>Sluban</w:t>
      </w:r>
      <w:proofErr w:type="spellEnd"/>
      <w:r w:rsidRPr="006F3734">
        <w:rPr>
          <w:rFonts w:ascii="Times New Roman" w:hAnsi="Times New Roman" w:cs="Times New Roman"/>
          <w:sz w:val="22"/>
          <w:szCs w:val="22"/>
        </w:rPr>
        <w:t xml:space="preserve">, J., </w:t>
      </w:r>
      <w:proofErr w:type="spellStart"/>
      <w:r w:rsidRPr="006F3734">
        <w:rPr>
          <w:rFonts w:ascii="Times New Roman" w:hAnsi="Times New Roman" w:cs="Times New Roman"/>
          <w:sz w:val="22"/>
          <w:szCs w:val="22"/>
        </w:rPr>
        <w:t>Mozetič</w:t>
      </w:r>
      <w:proofErr w:type="spellEnd"/>
      <w:r w:rsidRPr="006F3734">
        <w:rPr>
          <w:rFonts w:ascii="Times New Roman" w:hAnsi="Times New Roman" w:cs="Times New Roman"/>
          <w:sz w:val="22"/>
          <w:szCs w:val="22"/>
        </w:rPr>
        <w:t xml:space="preserve">, B.  (2015) Sentiment of </w:t>
      </w:r>
      <w:proofErr w:type="spellStart"/>
      <w:r w:rsidRPr="006F3734">
        <w:rPr>
          <w:rFonts w:ascii="Times New Roman" w:hAnsi="Times New Roman" w:cs="Times New Roman"/>
          <w:sz w:val="22"/>
          <w:szCs w:val="22"/>
        </w:rPr>
        <w:t>Emojis</w:t>
      </w:r>
      <w:proofErr w:type="spellEnd"/>
      <w:r w:rsidRPr="006F3734">
        <w:rPr>
          <w:rFonts w:ascii="Times New Roman" w:hAnsi="Times New Roman" w:cs="Times New Roman"/>
          <w:sz w:val="22"/>
          <w:szCs w:val="22"/>
        </w:rPr>
        <w:t xml:space="preserve">. </w:t>
      </w:r>
      <w:proofErr w:type="spellStart"/>
      <w:r w:rsidRPr="006F3734">
        <w:rPr>
          <w:rFonts w:ascii="Times New Roman" w:hAnsi="Times New Roman" w:cs="Times New Roman"/>
          <w:sz w:val="22"/>
          <w:szCs w:val="22"/>
        </w:rPr>
        <w:t>PLoS</w:t>
      </w:r>
      <w:proofErr w:type="spellEnd"/>
      <w:r w:rsidRPr="006F3734">
        <w:rPr>
          <w:rFonts w:ascii="Times New Roman" w:hAnsi="Times New Roman" w:cs="Times New Roman"/>
          <w:sz w:val="22"/>
          <w:szCs w:val="22"/>
        </w:rPr>
        <w:t xml:space="preserve"> ONE 10(12): e0144296. </w:t>
      </w:r>
      <w:proofErr w:type="gramStart"/>
      <w:r w:rsidRPr="006F3734">
        <w:rPr>
          <w:rFonts w:ascii="Times New Roman" w:hAnsi="Times New Roman" w:cs="Times New Roman"/>
          <w:sz w:val="22"/>
          <w:szCs w:val="22"/>
        </w:rPr>
        <w:t>doi:10.1371/journal.pone</w:t>
      </w:r>
      <w:proofErr w:type="gramEnd"/>
      <w:r w:rsidRPr="006F3734">
        <w:rPr>
          <w:rFonts w:ascii="Times New Roman" w:hAnsi="Times New Roman" w:cs="Times New Roman"/>
          <w:sz w:val="22"/>
          <w:szCs w:val="22"/>
        </w:rPr>
        <w:t>.0144296</w:t>
      </w:r>
    </w:p>
    <w:p w14:paraId="57B1ECCC" w14:textId="77777777" w:rsidR="00A05A0F" w:rsidRPr="006F3734" w:rsidRDefault="00A05A0F" w:rsidP="00A05A0F">
      <w:pPr>
        <w:rPr>
          <w:rFonts w:ascii="Times New Roman" w:hAnsi="Times New Roman" w:cs="Times New Roman"/>
          <w:sz w:val="22"/>
          <w:szCs w:val="22"/>
        </w:rPr>
      </w:pPr>
    </w:p>
    <w:p w14:paraId="5FD64039" w14:textId="77777777" w:rsidR="00A05A0F" w:rsidRPr="006F3734" w:rsidRDefault="00A05A0F" w:rsidP="00A05A0F">
      <w:pPr>
        <w:rPr>
          <w:rFonts w:ascii="Times New Roman" w:hAnsi="Times New Roman" w:cs="Times New Roman"/>
          <w:sz w:val="22"/>
          <w:szCs w:val="22"/>
        </w:rPr>
      </w:pPr>
      <w:proofErr w:type="spellStart"/>
      <w:r w:rsidRPr="006F3734">
        <w:rPr>
          <w:rFonts w:ascii="Times New Roman" w:hAnsi="Times New Roman" w:cs="Times New Roman"/>
          <w:sz w:val="22"/>
          <w:szCs w:val="22"/>
        </w:rPr>
        <w:t>Tigwell</w:t>
      </w:r>
      <w:proofErr w:type="spellEnd"/>
      <w:r w:rsidRPr="006F3734">
        <w:rPr>
          <w:rFonts w:ascii="Times New Roman" w:hAnsi="Times New Roman" w:cs="Times New Roman"/>
          <w:sz w:val="22"/>
          <w:szCs w:val="22"/>
        </w:rPr>
        <w:t xml:space="preserve">, G. W., and </w:t>
      </w:r>
      <w:proofErr w:type="spellStart"/>
      <w:r w:rsidRPr="006F3734">
        <w:rPr>
          <w:rFonts w:ascii="Times New Roman" w:hAnsi="Times New Roman" w:cs="Times New Roman"/>
          <w:sz w:val="22"/>
          <w:szCs w:val="22"/>
        </w:rPr>
        <w:t>Flatla</w:t>
      </w:r>
      <w:proofErr w:type="spellEnd"/>
      <w:r w:rsidRPr="006F3734">
        <w:rPr>
          <w:rFonts w:ascii="Times New Roman" w:hAnsi="Times New Roman" w:cs="Times New Roman"/>
          <w:sz w:val="22"/>
          <w:szCs w:val="22"/>
        </w:rPr>
        <w:t xml:space="preserve">, D. </w:t>
      </w:r>
      <w:proofErr w:type="gramStart"/>
      <w:r w:rsidRPr="006F3734">
        <w:rPr>
          <w:rFonts w:ascii="Times New Roman" w:hAnsi="Times New Roman" w:cs="Times New Roman"/>
          <w:sz w:val="22"/>
          <w:szCs w:val="22"/>
        </w:rPr>
        <w:t>R..</w:t>
      </w:r>
      <w:proofErr w:type="gramEnd"/>
      <w:r w:rsidRPr="006F3734">
        <w:rPr>
          <w:rFonts w:ascii="Times New Roman" w:hAnsi="Times New Roman" w:cs="Times New Roman"/>
          <w:sz w:val="22"/>
          <w:szCs w:val="22"/>
        </w:rPr>
        <w:t xml:space="preserve"> 2016. Oh that's what you </w:t>
      </w:r>
      <w:proofErr w:type="gramStart"/>
      <w:r w:rsidRPr="006F3734">
        <w:rPr>
          <w:rFonts w:ascii="Times New Roman" w:hAnsi="Times New Roman" w:cs="Times New Roman"/>
          <w:sz w:val="22"/>
          <w:szCs w:val="22"/>
        </w:rPr>
        <w:t>meant!:</w:t>
      </w:r>
      <w:proofErr w:type="gramEnd"/>
      <w:r w:rsidRPr="006F3734">
        <w:rPr>
          <w:rFonts w:ascii="Times New Roman" w:hAnsi="Times New Roman" w:cs="Times New Roman"/>
          <w:sz w:val="22"/>
          <w:szCs w:val="22"/>
        </w:rPr>
        <w:t xml:space="preserve"> reducing emoji misunderstanding. In Proceedings of the 18th International Conference on Human-Computer Interaction with Mobile Devices and Services Adjunct (</w:t>
      </w:r>
      <w:proofErr w:type="spellStart"/>
      <w:r w:rsidRPr="006F3734">
        <w:rPr>
          <w:rFonts w:ascii="Times New Roman" w:hAnsi="Times New Roman" w:cs="Times New Roman"/>
          <w:sz w:val="22"/>
          <w:szCs w:val="22"/>
        </w:rPr>
        <w:t>MobileHCI</w:t>
      </w:r>
      <w:proofErr w:type="spellEnd"/>
      <w:r w:rsidRPr="006F3734">
        <w:rPr>
          <w:rFonts w:ascii="Times New Roman" w:hAnsi="Times New Roman" w:cs="Times New Roman"/>
          <w:sz w:val="22"/>
          <w:szCs w:val="22"/>
        </w:rPr>
        <w:t xml:space="preserve"> '16). ACM, New York, NY, USA, 859-866. DOI: http://dx.doi.org/10.1145/2957265.2961844</w:t>
      </w:r>
    </w:p>
    <w:p w14:paraId="578C12A8" w14:textId="77777777" w:rsidR="00A05A0F" w:rsidRPr="006F3734" w:rsidRDefault="00A05A0F" w:rsidP="00A05A0F">
      <w:pPr>
        <w:rPr>
          <w:rFonts w:ascii="Times New Roman" w:hAnsi="Times New Roman" w:cs="Times New Roman"/>
          <w:sz w:val="22"/>
          <w:szCs w:val="22"/>
        </w:rPr>
      </w:pPr>
    </w:p>
    <w:p w14:paraId="58FCD0CF" w14:textId="4DA38208" w:rsidR="00A05A0F" w:rsidRPr="006F3734" w:rsidRDefault="00A05A0F" w:rsidP="00BA41FB">
      <w:pPr>
        <w:rPr>
          <w:rFonts w:ascii="Times New Roman" w:hAnsi="Times New Roman" w:cs="Times New Roman"/>
          <w:sz w:val="22"/>
          <w:szCs w:val="22"/>
        </w:rPr>
      </w:pPr>
      <w:r w:rsidRPr="006F3734">
        <w:rPr>
          <w:rFonts w:ascii="Times New Roman" w:hAnsi="Times New Roman" w:cs="Times New Roman"/>
          <w:sz w:val="22"/>
          <w:szCs w:val="22"/>
        </w:rPr>
        <w:t xml:space="preserve">Walther, J. and </w:t>
      </w:r>
      <w:proofErr w:type="spellStart"/>
      <w:r w:rsidRPr="006F3734">
        <w:rPr>
          <w:rFonts w:ascii="Times New Roman" w:hAnsi="Times New Roman" w:cs="Times New Roman"/>
          <w:sz w:val="22"/>
          <w:szCs w:val="22"/>
        </w:rPr>
        <w:t>D’Addario</w:t>
      </w:r>
      <w:proofErr w:type="spellEnd"/>
      <w:r w:rsidRPr="006F3734">
        <w:rPr>
          <w:rFonts w:ascii="Times New Roman" w:hAnsi="Times New Roman" w:cs="Times New Roman"/>
          <w:sz w:val="22"/>
          <w:szCs w:val="22"/>
        </w:rPr>
        <w:t xml:space="preserve">, K. </w:t>
      </w:r>
      <w:proofErr w:type="gramStart"/>
      <w:r w:rsidRPr="006F3734">
        <w:rPr>
          <w:rFonts w:ascii="Times New Roman" w:hAnsi="Times New Roman" w:cs="Times New Roman"/>
          <w:sz w:val="22"/>
          <w:szCs w:val="22"/>
        </w:rPr>
        <w:t>P..</w:t>
      </w:r>
      <w:proofErr w:type="gramEnd"/>
      <w:r w:rsidRPr="006F3734">
        <w:rPr>
          <w:rFonts w:ascii="Times New Roman" w:hAnsi="Times New Roman" w:cs="Times New Roman"/>
          <w:sz w:val="22"/>
          <w:szCs w:val="22"/>
        </w:rPr>
        <w:t xml:space="preserve"> 2003. The impacts of emoticons on message interpretation in computer-mediated communication. Social Science Computer Review 5. 2(2003), 119-134</w:t>
      </w:r>
    </w:p>
    <w:sectPr w:rsidR="00A05A0F" w:rsidRPr="006F3734" w:rsidSect="00025A4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Anna Solow-Collins" w:date="2017-02-12T22:47:00Z" w:initials="AS">
    <w:p w14:paraId="02E13E50" w14:textId="6F4BC19D" w:rsidR="0004641E" w:rsidRDefault="0004641E">
      <w:pPr>
        <w:pStyle w:val="CommentText"/>
      </w:pPr>
      <w:r>
        <w:rPr>
          <w:rStyle w:val="CommentReference"/>
        </w:rPr>
        <w:annotationRef/>
      </w:r>
      <w:r>
        <w:t>Nice emoji choice</w:t>
      </w:r>
    </w:p>
  </w:comment>
  <w:comment w:id="25" w:author="Anna Solow-Collins" w:date="2017-02-12T22:52:00Z" w:initials="AS">
    <w:p w14:paraId="5AC94AA5" w14:textId="274194F5" w:rsidR="0004641E" w:rsidRDefault="0004641E">
      <w:pPr>
        <w:pStyle w:val="CommentText"/>
      </w:pPr>
      <w:r>
        <w:rPr>
          <w:rStyle w:val="CommentReference"/>
        </w:rPr>
        <w:annotationRef/>
      </w:r>
      <w:r>
        <w:t>I am unsure of the capitalization</w:t>
      </w:r>
    </w:p>
  </w:comment>
  <w:comment w:id="26" w:author="Anna Solow-Collins" w:date="2017-02-12T22:53:00Z" w:initials="AS">
    <w:p w14:paraId="4946F296" w14:textId="10011A7D" w:rsidR="007B31EB" w:rsidRDefault="007B31EB">
      <w:pPr>
        <w:pStyle w:val="CommentText"/>
      </w:pPr>
      <w:r>
        <w:rPr>
          <w:rStyle w:val="CommentReference"/>
        </w:rPr>
        <w:annotationRef/>
      </w:r>
      <w:r>
        <w:t>You are missing a verb.  When Apple added the keyboard?</w:t>
      </w:r>
    </w:p>
  </w:comment>
  <w:comment w:id="29" w:author="Anna Solow-Collins" w:date="2017-02-12T23:36:00Z" w:initials="AS">
    <w:p w14:paraId="2E82ED7E" w14:textId="3357195C" w:rsidR="004F20F9" w:rsidRDefault="004F20F9">
      <w:pPr>
        <w:pStyle w:val="CommentText"/>
      </w:pPr>
      <w:r>
        <w:rPr>
          <w:rStyle w:val="CommentReference"/>
        </w:rPr>
        <w:annotationRef/>
      </w:r>
      <w:r>
        <w:t xml:space="preserve">I’m confused what the research question for this study was.  Label it what? Why do you need a tweet to measure an emoji?  This paper seems crucial enough that you might want to thoroughly go through what they did, why, and how.  </w:t>
      </w:r>
    </w:p>
  </w:comment>
  <w:comment w:id="31" w:author="Anna Solow-Collins" w:date="2017-02-12T23:41:00Z" w:initials="AS">
    <w:p w14:paraId="4753B8CB" w14:textId="73647CCC" w:rsidR="004F20F9" w:rsidRDefault="004F20F9">
      <w:pPr>
        <w:pStyle w:val="CommentText"/>
      </w:pPr>
      <w:r>
        <w:rPr>
          <w:rStyle w:val="CommentReference"/>
        </w:rPr>
        <w:annotationRef/>
      </w:r>
      <w:r>
        <w:t>But? Rather? Instead?</w:t>
      </w:r>
    </w:p>
  </w:comment>
  <w:comment w:id="33" w:author="Anna Solow-Collins" w:date="2017-02-12T23:43:00Z" w:initials="AS">
    <w:p w14:paraId="0E6E7BCB" w14:textId="3F8FE467" w:rsidR="0027762B" w:rsidRDefault="0027762B">
      <w:pPr>
        <w:pStyle w:val="CommentText"/>
      </w:pPr>
      <w:r>
        <w:rPr>
          <w:rStyle w:val="CommentReference"/>
        </w:rPr>
        <w:annotationRef/>
      </w:r>
    </w:p>
  </w:comment>
  <w:comment w:id="35" w:author="Anna Solow-Collins" w:date="2017-02-12T23:40:00Z" w:initials="AS">
    <w:p w14:paraId="1237FBD3" w14:textId="77777777" w:rsidR="004F20F9" w:rsidRDefault="004F20F9">
      <w:pPr>
        <w:pStyle w:val="CommentText"/>
      </w:pPr>
      <w:r>
        <w:rPr>
          <w:rStyle w:val="CommentReference"/>
        </w:rPr>
        <w:annotationRef/>
      </w:r>
      <w:r>
        <w:t xml:space="preserve">You need to clarify why your research is different from the last paper discussed. </w:t>
      </w:r>
    </w:p>
    <w:p w14:paraId="08C4918B" w14:textId="77777777" w:rsidR="004F20F9" w:rsidRDefault="004F20F9">
      <w:pPr>
        <w:pStyle w:val="CommentText"/>
      </w:pPr>
    </w:p>
    <w:p w14:paraId="45D0E246" w14:textId="77777777" w:rsidR="004F20F9" w:rsidRDefault="004F20F9">
      <w:pPr>
        <w:pStyle w:val="CommentText"/>
      </w:pPr>
      <w:r>
        <w:t>And why the election?  But that might be for the introduction….</w:t>
      </w:r>
    </w:p>
    <w:p w14:paraId="0DEFE5E8" w14:textId="77777777" w:rsidR="004F20F9" w:rsidRDefault="004F20F9">
      <w:pPr>
        <w:pStyle w:val="CommentText"/>
      </w:pPr>
    </w:p>
    <w:p w14:paraId="2F74A5FB" w14:textId="798567E6" w:rsidR="004F20F9" w:rsidRDefault="004F20F9">
      <w:pPr>
        <w:pStyle w:val="CommentText"/>
      </w:pPr>
    </w:p>
  </w:comment>
  <w:comment w:id="36" w:author="Anna Solow-Collins" w:date="2017-02-12T23:43:00Z" w:initials="AS">
    <w:p w14:paraId="46C6D365" w14:textId="77777777" w:rsidR="0027762B" w:rsidRDefault="0027762B">
      <w:pPr>
        <w:pStyle w:val="CommentText"/>
      </w:pPr>
      <w:r>
        <w:rPr>
          <w:rStyle w:val="CommentReference"/>
        </w:rPr>
        <w:annotationRef/>
      </w:r>
      <w:r>
        <w:t xml:space="preserve">Overall, I understand the context of </w:t>
      </w:r>
      <w:proofErr w:type="gramStart"/>
      <w:r>
        <w:t>your</w:t>
      </w:r>
      <w:proofErr w:type="gramEnd"/>
      <w:r>
        <w:t xml:space="preserve"> research a lot better!  I’m surprised no one has studied this before.  You make a good argument for why this is relevant.  I might add a conclusion style sentence to the last paragraph along the lines of, if emoji is a popular and effective form of communication, textual analysis that disregards emoji use would be insufficient or incomplete… Remind the reader of the bigger reasons.  </w:t>
      </w:r>
    </w:p>
    <w:p w14:paraId="63DE725A" w14:textId="77777777" w:rsidR="0027762B" w:rsidRDefault="0027762B">
      <w:pPr>
        <w:pStyle w:val="CommentText"/>
      </w:pPr>
    </w:p>
    <w:p w14:paraId="0E3A0C1A" w14:textId="1E51547C" w:rsidR="0027762B" w:rsidRDefault="007205A1">
      <w:pPr>
        <w:pStyle w:val="CommentText"/>
      </w:pPr>
      <w:r>
        <w:t>You tell a good narrative of how the field began to develop!</w:t>
      </w:r>
      <w:r w:rsidR="0027762B">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E13E50" w15:done="0"/>
  <w15:commentEx w15:paraId="5AC94AA5" w15:done="0"/>
  <w15:commentEx w15:paraId="4946F296" w15:done="0"/>
  <w15:commentEx w15:paraId="2E82ED7E" w15:done="0"/>
  <w15:commentEx w15:paraId="4753B8CB" w15:done="0"/>
  <w15:commentEx w15:paraId="0E6E7BCB" w15:done="0"/>
  <w15:commentEx w15:paraId="2F74A5FB" w15:done="0"/>
  <w15:commentEx w15:paraId="0E3A0C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pple Color Emoji">
    <w:panose1 w:val="00000000000000000000"/>
    <w:charset w:val="00"/>
    <w:family w:val="auto"/>
    <w:pitch w:val="variable"/>
    <w:sig w:usb0="00000003" w:usb1="18000000" w:usb2="14000000" w:usb3="00000000" w:csb0="00000001"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Solow-Collins">
    <w15:presenceInfo w15:providerId="Windows Live" w15:userId="357f6f8e3c2fc7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C37"/>
    <w:rsid w:val="00025A4D"/>
    <w:rsid w:val="0004641E"/>
    <w:rsid w:val="0017041D"/>
    <w:rsid w:val="0027762B"/>
    <w:rsid w:val="002D0543"/>
    <w:rsid w:val="003D2F16"/>
    <w:rsid w:val="004F20F9"/>
    <w:rsid w:val="004F3CFB"/>
    <w:rsid w:val="006E6DAB"/>
    <w:rsid w:val="006F3734"/>
    <w:rsid w:val="007205A1"/>
    <w:rsid w:val="00776C37"/>
    <w:rsid w:val="007B31EB"/>
    <w:rsid w:val="00870EC6"/>
    <w:rsid w:val="00874851"/>
    <w:rsid w:val="00A05A0F"/>
    <w:rsid w:val="00BA41FB"/>
    <w:rsid w:val="00DB224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777C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A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41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1FB"/>
    <w:rPr>
      <w:rFonts w:asciiTheme="majorHAnsi" w:eastAsiaTheme="majorEastAsia" w:hAnsiTheme="majorHAnsi" w:cstheme="majorBidi"/>
      <w:b/>
      <w:bCs/>
      <w:color w:val="4F81BD" w:themeColor="accent1"/>
      <w:sz w:val="26"/>
      <w:szCs w:val="26"/>
    </w:rPr>
  </w:style>
  <w:style w:type="character" w:styleId="FootnoteReference">
    <w:name w:val="footnote reference"/>
    <w:basedOn w:val="DefaultParagraphFont"/>
    <w:uiPriority w:val="99"/>
    <w:unhideWhenUsed/>
    <w:rsid w:val="00BA41FB"/>
    <w:rPr>
      <w:vertAlign w:val="superscript"/>
    </w:rPr>
  </w:style>
  <w:style w:type="paragraph" w:styleId="BalloonText">
    <w:name w:val="Balloon Text"/>
    <w:basedOn w:val="Normal"/>
    <w:link w:val="BalloonTextChar"/>
    <w:uiPriority w:val="99"/>
    <w:semiHidden/>
    <w:unhideWhenUsed/>
    <w:rsid w:val="00BA41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41FB"/>
    <w:rPr>
      <w:rFonts w:ascii="Lucida Grande" w:hAnsi="Lucida Grande" w:cs="Lucida Grande"/>
      <w:sz w:val="18"/>
      <w:szCs w:val="18"/>
    </w:rPr>
  </w:style>
  <w:style w:type="character" w:customStyle="1" w:styleId="Heading1Char">
    <w:name w:val="Heading 1 Char"/>
    <w:basedOn w:val="DefaultParagraphFont"/>
    <w:link w:val="Heading1"/>
    <w:uiPriority w:val="9"/>
    <w:rsid w:val="00A05A0F"/>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4641E"/>
    <w:rPr>
      <w:sz w:val="18"/>
      <w:szCs w:val="18"/>
    </w:rPr>
  </w:style>
  <w:style w:type="paragraph" w:styleId="CommentText">
    <w:name w:val="annotation text"/>
    <w:basedOn w:val="Normal"/>
    <w:link w:val="CommentTextChar"/>
    <w:uiPriority w:val="99"/>
    <w:semiHidden/>
    <w:unhideWhenUsed/>
    <w:rsid w:val="0004641E"/>
  </w:style>
  <w:style w:type="character" w:customStyle="1" w:styleId="CommentTextChar">
    <w:name w:val="Comment Text Char"/>
    <w:basedOn w:val="DefaultParagraphFont"/>
    <w:link w:val="CommentText"/>
    <w:uiPriority w:val="99"/>
    <w:semiHidden/>
    <w:rsid w:val="0004641E"/>
  </w:style>
  <w:style w:type="paragraph" w:styleId="CommentSubject">
    <w:name w:val="annotation subject"/>
    <w:basedOn w:val="CommentText"/>
    <w:next w:val="CommentText"/>
    <w:link w:val="CommentSubjectChar"/>
    <w:uiPriority w:val="99"/>
    <w:semiHidden/>
    <w:unhideWhenUsed/>
    <w:rsid w:val="0004641E"/>
    <w:rPr>
      <w:b/>
      <w:bCs/>
      <w:sz w:val="20"/>
      <w:szCs w:val="20"/>
    </w:rPr>
  </w:style>
  <w:style w:type="character" w:customStyle="1" w:styleId="CommentSubjectChar">
    <w:name w:val="Comment Subject Char"/>
    <w:basedOn w:val="CommentTextChar"/>
    <w:link w:val="CommentSubject"/>
    <w:uiPriority w:val="99"/>
    <w:semiHidden/>
    <w:rsid w:val="000464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kt.ijs.si/data/Emoji_sentiment_ranking/" TargetMode="External"/><Relationship Id="rId9" Type="http://schemas.openxmlformats.org/officeDocument/2006/relationships/hyperlink" Target="https://gate.ac.uk/sale/lrec2014/arcomem/sarcasm.pdf"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1151</Words>
  <Characters>6564</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References</vt:lpstr>
    </vt:vector>
  </TitlesOfParts>
  <Company/>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Plassaras</dc:creator>
  <cp:keywords/>
  <dc:description/>
  <cp:lastModifiedBy>Anna Solow-Collins</cp:lastModifiedBy>
  <cp:revision>7</cp:revision>
  <dcterms:created xsi:type="dcterms:W3CDTF">2017-02-13T03:52:00Z</dcterms:created>
  <dcterms:modified xsi:type="dcterms:W3CDTF">2017-02-13T04:47:00Z</dcterms:modified>
</cp:coreProperties>
</file>